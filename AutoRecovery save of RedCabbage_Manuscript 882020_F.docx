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CC1D" w14:textId="77777777" w:rsidR="001F6FBA" w:rsidRPr="00DD22AC" w:rsidRDefault="00C306DF" w:rsidP="00DD22AC">
      <w:del w:id="0" w:author="Ghadermazi,Parsa" w:date="2022-05-24T10:17:00Z">
        <w:r w:rsidDel="00B06FB7">
          <w:delText>s</w:delText>
        </w:r>
      </w:del>
      <w:r w:rsidR="00D05E58">
        <w:t>Ame</w:t>
      </w:r>
      <w:r w:rsidR="001F6FBA">
        <w:t>l</w:t>
      </w:r>
      <w:r w:rsidR="00D05E58">
        <w:t>i</w:t>
      </w:r>
      <w:r w:rsidR="001F6FBA">
        <w:t>o</w:t>
      </w:r>
      <w:r w:rsidR="00D05E58">
        <w:t>r</w:t>
      </w:r>
      <w:r w:rsidR="001F6FBA">
        <w:t xml:space="preserve">ation of DSS induced colitis through supplementation of </w:t>
      </w:r>
      <w:proofErr w:type="gramStart"/>
      <w:r w:rsidR="001F6FBA">
        <w:t>Red</w:t>
      </w:r>
      <w:proofErr w:type="gramEnd"/>
      <w:r w:rsidR="001F6FBA">
        <w:t xml:space="preserve"> cabbage juice in mice model</w:t>
      </w:r>
    </w:p>
    <w:p w14:paraId="12282A43" w14:textId="77777777" w:rsidR="00E530D3" w:rsidRDefault="00E530D3" w:rsidP="00E530D3"/>
    <w:p w14:paraId="29EA08E2" w14:textId="77777777" w:rsidR="00E530D3" w:rsidRDefault="00E530D3" w:rsidP="00E530D3"/>
    <w:p w14:paraId="126396F4" w14:textId="77777777" w:rsidR="00E530D3" w:rsidRDefault="00E530D3" w:rsidP="00E530D3"/>
    <w:p w14:paraId="11A2C1BF" w14:textId="77777777" w:rsidR="00E530D3" w:rsidRDefault="00E530D3" w:rsidP="00E530D3"/>
    <w:p w14:paraId="2BEF6B38" w14:textId="77777777" w:rsidR="00E530D3" w:rsidRDefault="00E530D3" w:rsidP="00E530D3"/>
    <w:p w14:paraId="1AF10AFA" w14:textId="77777777" w:rsidR="00E530D3" w:rsidRDefault="00E530D3" w:rsidP="00E530D3"/>
    <w:p w14:paraId="2C3EE52C" w14:textId="77777777" w:rsidR="00E530D3" w:rsidRDefault="00E530D3" w:rsidP="00E530D3"/>
    <w:p w14:paraId="03EAA659" w14:textId="77777777" w:rsidR="00DD22AC" w:rsidRDefault="00DD22AC" w:rsidP="00E530D3"/>
    <w:p w14:paraId="5BFC643F" w14:textId="77777777" w:rsidR="00DD22AC" w:rsidRDefault="00DD22AC" w:rsidP="00E530D3"/>
    <w:p w14:paraId="7C9E9C66" w14:textId="77777777" w:rsidR="00DD22AC" w:rsidRDefault="00DD22AC" w:rsidP="00E530D3"/>
    <w:p w14:paraId="6BE2FB40" w14:textId="77777777" w:rsidR="00E530D3" w:rsidRDefault="00E530D3" w:rsidP="00E530D3"/>
    <w:p w14:paraId="7DCDAC60" w14:textId="77777777" w:rsidR="00E530D3" w:rsidRDefault="00E530D3" w:rsidP="00E530D3"/>
    <w:p w14:paraId="565ACEE4" w14:textId="77777777" w:rsidR="00E530D3" w:rsidRDefault="00E530D3" w:rsidP="00E530D3"/>
    <w:p w14:paraId="74BFEFF2" w14:textId="77777777" w:rsidR="00E530D3" w:rsidRPr="00E530D3" w:rsidRDefault="00E530D3" w:rsidP="00E530D3"/>
    <w:p w14:paraId="0264FF12" w14:textId="77777777" w:rsidR="005E0060" w:rsidRPr="00273253" w:rsidRDefault="005E0060" w:rsidP="005E0060">
      <w:pPr>
        <w:keepNext/>
        <w:keepLines/>
        <w:spacing w:before="720" w:after="0"/>
        <w:outlineLvl w:val="1"/>
        <w:rPr>
          <w:rFonts w:eastAsiaTheme="majorEastAsia" w:cs="Times New Roman"/>
          <w:b/>
          <w:caps/>
          <w:sz w:val="28"/>
          <w:szCs w:val="26"/>
        </w:rPr>
      </w:pPr>
      <w:bookmarkStart w:id="1" w:name="_Toc531690741"/>
      <w:bookmarkStart w:id="2" w:name="_Toc11773662"/>
      <w:r w:rsidRPr="00273253">
        <w:rPr>
          <w:rFonts w:eastAsiaTheme="majorEastAsia" w:cs="Times New Roman"/>
          <w:b/>
          <w:caps/>
          <w:sz w:val="28"/>
          <w:szCs w:val="26"/>
        </w:rPr>
        <w:lastRenderedPageBreak/>
        <w:t>Abstract</w:t>
      </w:r>
      <w:bookmarkEnd w:id="1"/>
      <w:bookmarkEnd w:id="2"/>
    </w:p>
    <w:p w14:paraId="7799F53B" w14:textId="77777777" w:rsidR="00CE58C7" w:rsidRDefault="00CE58C7" w:rsidP="00DD22AC">
      <w:pPr>
        <w:spacing w:after="0" w:line="360" w:lineRule="auto"/>
        <w:jc w:val="both"/>
        <w:rPr>
          <w:rFonts w:cs="Times New Roman"/>
        </w:rPr>
      </w:pPr>
      <w:r w:rsidRPr="00CE58C7">
        <w:rPr>
          <w:rFonts w:cs="Times New Roman"/>
          <w:b/>
        </w:rPr>
        <w:t>Objective</w:t>
      </w:r>
      <w:r w:rsidR="00CE7AD7">
        <w:rPr>
          <w:rFonts w:cs="Times New Roman"/>
          <w:b/>
        </w:rPr>
        <w:t>:</w:t>
      </w:r>
      <w:r w:rsidR="00572DBA">
        <w:rPr>
          <w:rFonts w:cs="Times New Roman"/>
          <w:b/>
        </w:rPr>
        <w:t xml:space="preserve"> </w:t>
      </w:r>
      <w:r w:rsidR="002D156F">
        <w:rPr>
          <w:rFonts w:cs="Times New Roman"/>
        </w:rPr>
        <w:t>Patients with i</w:t>
      </w:r>
      <w:r w:rsidR="005E0060" w:rsidRPr="005E0060">
        <w:rPr>
          <w:rFonts w:cs="Times New Roman"/>
        </w:rPr>
        <w:t>nflammatory bowel diseases (IBD)</w:t>
      </w:r>
      <w:r w:rsidR="001F6FBA">
        <w:rPr>
          <w:rFonts w:cs="Times New Roman"/>
        </w:rPr>
        <w:t xml:space="preserve"> such as Ulcerative colitis and Crohn’s disease</w:t>
      </w:r>
      <w:r w:rsidR="00572DBA">
        <w:rPr>
          <w:rFonts w:cs="Times New Roman"/>
        </w:rPr>
        <w:t xml:space="preserve"> </w:t>
      </w:r>
      <w:r w:rsidR="002D156F">
        <w:rPr>
          <w:rFonts w:cs="Times New Roman"/>
        </w:rPr>
        <w:t xml:space="preserve">lead a </w:t>
      </w:r>
      <w:r w:rsidR="005E0060" w:rsidRPr="005E0060">
        <w:rPr>
          <w:rFonts w:cs="Times New Roman"/>
        </w:rPr>
        <w:t>decrease</w:t>
      </w:r>
      <w:r w:rsidR="002D156F">
        <w:rPr>
          <w:rFonts w:cs="Times New Roman"/>
        </w:rPr>
        <w:t>d</w:t>
      </w:r>
      <w:r w:rsidR="00572DBA">
        <w:rPr>
          <w:rFonts w:cs="Times New Roman"/>
        </w:rPr>
        <w:t xml:space="preserve"> </w:t>
      </w:r>
      <w:r w:rsidR="002D156F">
        <w:rPr>
          <w:rFonts w:cs="Times New Roman"/>
        </w:rPr>
        <w:t>quality of life</w:t>
      </w:r>
      <w:r w:rsidR="005E0060" w:rsidRPr="005E0060">
        <w:rPr>
          <w:rFonts w:cs="Times New Roman"/>
        </w:rPr>
        <w:t xml:space="preserve"> and </w:t>
      </w:r>
      <w:r w:rsidR="002D156F">
        <w:rPr>
          <w:rFonts w:cs="Times New Roman"/>
        </w:rPr>
        <w:t xml:space="preserve">have an </w:t>
      </w:r>
      <w:r w:rsidR="005E0060" w:rsidRPr="005E0060">
        <w:rPr>
          <w:rFonts w:cs="Times New Roman"/>
        </w:rPr>
        <w:t>increase</w:t>
      </w:r>
      <w:r w:rsidR="002D156F">
        <w:rPr>
          <w:rFonts w:cs="Times New Roman"/>
        </w:rPr>
        <w:t>d</w:t>
      </w:r>
      <w:r w:rsidR="00572DBA">
        <w:rPr>
          <w:rFonts w:cs="Times New Roman"/>
        </w:rPr>
        <w:t xml:space="preserve"> </w:t>
      </w:r>
      <w:r w:rsidR="002D156F">
        <w:rPr>
          <w:rFonts w:cs="Times New Roman"/>
        </w:rPr>
        <w:t>chance</w:t>
      </w:r>
      <w:r w:rsidR="005E0060" w:rsidRPr="005E0060">
        <w:rPr>
          <w:rFonts w:cs="Times New Roman"/>
        </w:rPr>
        <w:t xml:space="preserve"> of the development of colo</w:t>
      </w:r>
      <w:r w:rsidR="00E3177E">
        <w:rPr>
          <w:rFonts w:cs="Times New Roman"/>
        </w:rPr>
        <w:t>rectal</w:t>
      </w:r>
      <w:r w:rsidR="005E0060" w:rsidRPr="005E0060">
        <w:rPr>
          <w:rFonts w:cs="Times New Roman"/>
        </w:rPr>
        <w:t xml:space="preserve"> cancer</w:t>
      </w:r>
      <w:r w:rsidR="00E3177E">
        <w:rPr>
          <w:rFonts w:cs="Times New Roman"/>
        </w:rPr>
        <w:t xml:space="preserve"> (CRC)</w:t>
      </w:r>
      <w:r w:rsidR="005E0060" w:rsidRPr="005E0060">
        <w:rPr>
          <w:rFonts w:cs="Times New Roman"/>
        </w:rPr>
        <w:t xml:space="preserve">. </w:t>
      </w:r>
      <w:r w:rsidR="002D156F">
        <w:rPr>
          <w:rFonts w:cs="Times New Roman"/>
        </w:rPr>
        <w:t>Currently</w:t>
      </w:r>
      <w:r w:rsidR="00523232">
        <w:rPr>
          <w:rFonts w:cs="Times New Roman"/>
        </w:rPr>
        <w:t>,</w:t>
      </w:r>
      <w:r w:rsidR="002D156F">
        <w:rPr>
          <w:rFonts w:cs="Times New Roman"/>
        </w:rPr>
        <w:t xml:space="preserve"> available therapies for IBD</w:t>
      </w:r>
      <w:r w:rsidR="002D156F" w:rsidRPr="00B23748">
        <w:rPr>
          <w:rFonts w:cs="Times New Roman"/>
        </w:rPr>
        <w:t xml:space="preserve"> have not provided desired outcomes</w:t>
      </w:r>
      <w:r w:rsidR="00E41C5B">
        <w:rPr>
          <w:rFonts w:cs="Times New Roman"/>
        </w:rPr>
        <w:t xml:space="preserve"> and often result</w:t>
      </w:r>
      <w:r w:rsidR="002D156F">
        <w:rPr>
          <w:rFonts w:cs="Times New Roman"/>
        </w:rPr>
        <w:t xml:space="preserve"> in high toxicities. Therefore, n</w:t>
      </w:r>
      <w:r w:rsidR="005E0060" w:rsidRPr="005E0060">
        <w:rPr>
          <w:rFonts w:cs="Times New Roman"/>
        </w:rPr>
        <w:t xml:space="preserve">utraceuticals have the potential as an alternative to conventional treatment methods which have high costs and many unwanted side effects. </w:t>
      </w:r>
      <w:r w:rsidRPr="005E0060">
        <w:rPr>
          <w:rFonts w:cs="Times New Roman"/>
        </w:rPr>
        <w:t xml:space="preserve">In this study, the nutraceutical potential of pulsed electric field-assisted red cabbage </w:t>
      </w:r>
      <w:r w:rsidR="00523232">
        <w:rPr>
          <w:rFonts w:cs="Times New Roman"/>
        </w:rPr>
        <w:t xml:space="preserve">juice </w:t>
      </w:r>
      <w:r w:rsidRPr="005E0060">
        <w:rPr>
          <w:rFonts w:cs="Times New Roman"/>
        </w:rPr>
        <w:t>(RC</w:t>
      </w:r>
      <w:r w:rsidR="00523232">
        <w:rPr>
          <w:rFonts w:cs="Times New Roman"/>
        </w:rPr>
        <w:t>J</w:t>
      </w:r>
      <w:r w:rsidRPr="005E0060">
        <w:rPr>
          <w:rFonts w:cs="Times New Roman"/>
        </w:rPr>
        <w:t xml:space="preserve">) </w:t>
      </w:r>
      <w:r w:rsidR="00626F51">
        <w:rPr>
          <w:rFonts w:cs="Times New Roman"/>
        </w:rPr>
        <w:t xml:space="preserve">was </w:t>
      </w:r>
      <w:r w:rsidRPr="005E0060">
        <w:rPr>
          <w:rFonts w:cs="Times New Roman"/>
        </w:rPr>
        <w:t>investigated</w:t>
      </w:r>
      <w:r w:rsidR="00572DBA">
        <w:rPr>
          <w:rFonts w:cs="Times New Roman"/>
        </w:rPr>
        <w:t xml:space="preserve"> </w:t>
      </w:r>
      <w:r w:rsidR="002251DA">
        <w:rPr>
          <w:rFonts w:cs="Times New Roman"/>
          <w:i/>
        </w:rPr>
        <w:t>in viv</w:t>
      </w:r>
      <w:r w:rsidRPr="002D156F">
        <w:rPr>
          <w:rFonts w:cs="Times New Roman"/>
          <w:i/>
        </w:rPr>
        <w:t>o</w:t>
      </w:r>
      <w:r>
        <w:rPr>
          <w:rFonts w:cs="Times New Roman"/>
        </w:rPr>
        <w:t xml:space="preserve"> and </w:t>
      </w:r>
      <w:r w:rsidR="002251DA">
        <w:rPr>
          <w:rFonts w:cs="Times New Roman"/>
          <w:i/>
        </w:rPr>
        <w:t>in vitr</w:t>
      </w:r>
      <w:r w:rsidRPr="002D156F">
        <w:rPr>
          <w:rFonts w:cs="Times New Roman"/>
          <w:i/>
        </w:rPr>
        <w:t>o</w:t>
      </w:r>
      <w:r>
        <w:rPr>
          <w:rFonts w:cs="Times New Roman"/>
        </w:rPr>
        <w:t xml:space="preserve"> using </w:t>
      </w:r>
      <w:r w:rsidR="002251DA">
        <w:rPr>
          <w:rFonts w:cs="Times New Roman"/>
        </w:rPr>
        <w:t>a mouse model and cell lines</w:t>
      </w:r>
      <w:r w:rsidR="00246A1D">
        <w:rPr>
          <w:rFonts w:cs="Times New Roman"/>
        </w:rPr>
        <w:t>, respectively</w:t>
      </w:r>
      <w:r w:rsidRPr="005E0060">
        <w:rPr>
          <w:rFonts w:cs="Times New Roman"/>
        </w:rPr>
        <w:t>.</w:t>
      </w:r>
    </w:p>
    <w:p w14:paraId="6861D244" w14:textId="77777777" w:rsidR="00CE58C7" w:rsidRDefault="00CE58C7" w:rsidP="00DD22AC">
      <w:pPr>
        <w:spacing w:after="0" w:line="360" w:lineRule="auto"/>
        <w:jc w:val="both"/>
        <w:rPr>
          <w:rFonts w:cs="Times New Roman"/>
        </w:rPr>
      </w:pPr>
      <w:r w:rsidRPr="00CE58C7">
        <w:rPr>
          <w:rFonts w:cs="Times New Roman"/>
          <w:b/>
        </w:rPr>
        <w:t>Design</w:t>
      </w:r>
      <w:r w:rsidR="00CE7AD7">
        <w:rPr>
          <w:rFonts w:cs="Times New Roman"/>
          <w:b/>
        </w:rPr>
        <w:t>:</w:t>
      </w:r>
      <w:r w:rsidR="00572DBA">
        <w:rPr>
          <w:rFonts w:cs="Times New Roman"/>
          <w:b/>
        </w:rPr>
        <w:t xml:space="preserve"> </w:t>
      </w:r>
      <w:r>
        <w:rPr>
          <w:rFonts w:cs="Times New Roman"/>
        </w:rPr>
        <w:t xml:space="preserve">In a </w:t>
      </w:r>
      <w:r w:rsidR="00C80C00">
        <w:rPr>
          <w:rFonts w:cs="Times New Roman"/>
        </w:rPr>
        <w:t>dextran sodium sulfate (</w:t>
      </w:r>
      <w:r>
        <w:rPr>
          <w:rFonts w:cs="Times New Roman"/>
        </w:rPr>
        <w:t>DSS</w:t>
      </w:r>
      <w:r w:rsidR="00C80C00">
        <w:rPr>
          <w:rFonts w:cs="Times New Roman"/>
        </w:rPr>
        <w:t>)</w:t>
      </w:r>
      <w:r>
        <w:rPr>
          <w:rFonts w:cs="Times New Roman"/>
        </w:rPr>
        <w:t xml:space="preserve">-induced colitis model, </w:t>
      </w:r>
      <w:r w:rsidRPr="005E0060">
        <w:rPr>
          <w:rFonts w:cs="Times New Roman"/>
        </w:rPr>
        <w:t>C57B</w:t>
      </w:r>
      <w:r w:rsidR="005E757F">
        <w:rPr>
          <w:rFonts w:cs="Times New Roman"/>
        </w:rPr>
        <w:t>L/6J</w:t>
      </w:r>
      <w:r w:rsidRPr="005E0060">
        <w:rPr>
          <w:rFonts w:cs="Times New Roman"/>
        </w:rPr>
        <w:t xml:space="preserve"> mice</w:t>
      </w:r>
      <w:r>
        <w:rPr>
          <w:rFonts w:cs="Times New Roman"/>
        </w:rPr>
        <w:t xml:space="preserve"> </w:t>
      </w:r>
      <w:r w:rsidR="00572DBA">
        <w:rPr>
          <w:rFonts w:cs="Times New Roman"/>
        </w:rPr>
        <w:t>divided into two groups, group 1</w:t>
      </w:r>
      <w:r>
        <w:rPr>
          <w:rFonts w:cs="Times New Roman"/>
        </w:rPr>
        <w:t xml:space="preserve"> treated with RC</w:t>
      </w:r>
      <w:r w:rsidR="005E757F">
        <w:rPr>
          <w:rFonts w:cs="Times New Roman"/>
        </w:rPr>
        <w:t>J</w:t>
      </w:r>
      <w:r>
        <w:rPr>
          <w:rFonts w:cs="Times New Roman"/>
        </w:rPr>
        <w:t xml:space="preserve"> for 8 weeks </w:t>
      </w:r>
      <w:r w:rsidR="00572DBA">
        <w:rPr>
          <w:rFonts w:cs="Times New Roman"/>
        </w:rPr>
        <w:t xml:space="preserve">and other group with PBS </w:t>
      </w:r>
      <w:r>
        <w:rPr>
          <w:rFonts w:cs="Times New Roman"/>
        </w:rPr>
        <w:t>followed by two cycles of</w:t>
      </w:r>
      <w:r w:rsidR="00C80C00">
        <w:rPr>
          <w:rFonts w:cs="Times New Roman"/>
        </w:rPr>
        <w:t xml:space="preserve"> treatment with</w:t>
      </w:r>
      <w:r w:rsidR="00572DBA">
        <w:rPr>
          <w:rFonts w:cs="Times New Roman"/>
        </w:rPr>
        <w:t xml:space="preserve"> </w:t>
      </w:r>
      <w:r>
        <w:rPr>
          <w:rFonts w:cs="Times New Roman"/>
        </w:rPr>
        <w:t>DSS along with the RC</w:t>
      </w:r>
      <w:r w:rsidR="005E757F">
        <w:rPr>
          <w:rFonts w:cs="Times New Roman"/>
        </w:rPr>
        <w:t>J</w:t>
      </w:r>
      <w:r w:rsidR="00572DBA">
        <w:rPr>
          <w:rFonts w:cs="Times New Roman"/>
        </w:rPr>
        <w:t>/PBS</w:t>
      </w:r>
      <w:r w:rsidRPr="005E0060">
        <w:rPr>
          <w:rFonts w:cs="Times New Roman"/>
        </w:rPr>
        <w:t xml:space="preserve">. </w:t>
      </w:r>
      <w:r w:rsidR="005E0060" w:rsidRPr="005E0060">
        <w:rPr>
          <w:rFonts w:cs="Times New Roman"/>
        </w:rPr>
        <w:t>Colon cancer cell lines HCT-8 and LS174T and normal</w:t>
      </w:r>
      <w:r w:rsidR="002D156F">
        <w:rPr>
          <w:rFonts w:cs="Times New Roman"/>
        </w:rPr>
        <w:t xml:space="preserve"> colon</w:t>
      </w:r>
      <w:r w:rsidR="005E0060" w:rsidRPr="005E0060">
        <w:rPr>
          <w:rFonts w:cs="Times New Roman"/>
        </w:rPr>
        <w:t xml:space="preserve"> cell line were treated with </w:t>
      </w:r>
      <w:r w:rsidR="00C80C00">
        <w:rPr>
          <w:rFonts w:cs="Times New Roman"/>
        </w:rPr>
        <w:t>DSS</w:t>
      </w:r>
      <w:r w:rsidR="00572DBA">
        <w:rPr>
          <w:rFonts w:cs="Times New Roman"/>
        </w:rPr>
        <w:t xml:space="preserve"> </w:t>
      </w:r>
      <w:r w:rsidR="002D156F">
        <w:rPr>
          <w:rFonts w:cs="Times New Roman"/>
        </w:rPr>
        <w:t>for 24 h followed or preceded by</w:t>
      </w:r>
      <w:r w:rsidR="005E0060" w:rsidRPr="005E0060">
        <w:rPr>
          <w:rFonts w:cs="Times New Roman"/>
        </w:rPr>
        <w:t xml:space="preserve"> RC</w:t>
      </w:r>
      <w:r w:rsidR="008308EF">
        <w:rPr>
          <w:rFonts w:cs="Times New Roman"/>
        </w:rPr>
        <w:t>J</w:t>
      </w:r>
      <w:r w:rsidR="005E0060" w:rsidRPr="005E0060">
        <w:rPr>
          <w:rFonts w:cs="Times New Roman"/>
        </w:rPr>
        <w:t xml:space="preserve"> to investigate the cell</w:t>
      </w:r>
      <w:r w:rsidR="00CC7D67">
        <w:rPr>
          <w:rFonts w:cs="Times New Roman"/>
        </w:rPr>
        <w:t>ular mechanistic effect of RC</w:t>
      </w:r>
      <w:r w:rsidR="008308EF">
        <w:rPr>
          <w:rFonts w:cs="Times New Roman"/>
        </w:rPr>
        <w:t>J</w:t>
      </w:r>
      <w:r w:rsidR="00572DBA">
        <w:rPr>
          <w:rFonts w:cs="Times New Roman"/>
        </w:rPr>
        <w:t xml:space="preserve"> using various functional assays</w:t>
      </w:r>
      <w:r w:rsidR="00CC7D67">
        <w:rPr>
          <w:rFonts w:cs="Times New Roman"/>
        </w:rPr>
        <w:t xml:space="preserve">. </w:t>
      </w:r>
    </w:p>
    <w:p w14:paraId="0BCC78F6" w14:textId="35D73CA0" w:rsidR="0022117E" w:rsidRPr="00CE7AD7" w:rsidRDefault="00CE58C7" w:rsidP="00DD22AC">
      <w:pPr>
        <w:spacing w:after="0" w:line="360" w:lineRule="auto"/>
        <w:jc w:val="both"/>
        <w:rPr>
          <w:rFonts w:cs="Times New Roman"/>
        </w:rPr>
      </w:pPr>
      <w:r w:rsidRPr="00CE58C7">
        <w:rPr>
          <w:rFonts w:cs="Times New Roman"/>
          <w:b/>
        </w:rPr>
        <w:t>Results</w:t>
      </w:r>
      <w:r w:rsidR="00CE7AD7">
        <w:rPr>
          <w:rFonts w:cs="Times New Roman"/>
          <w:b/>
        </w:rPr>
        <w:t>:</w:t>
      </w:r>
      <w:r w:rsidR="00572DBA">
        <w:rPr>
          <w:rFonts w:cs="Times New Roman"/>
          <w:b/>
        </w:rPr>
        <w:t xml:space="preserve"> </w:t>
      </w:r>
      <w:r w:rsidR="0022117E" w:rsidRPr="005C1F48">
        <w:rPr>
          <w:rFonts w:cs="Times New Roman"/>
        </w:rPr>
        <w:t>During</w:t>
      </w:r>
      <w:r w:rsidR="0022117E">
        <w:rPr>
          <w:rFonts w:cs="Times New Roman"/>
        </w:rPr>
        <w:t xml:space="preserve"> the chronic phase in week 11</w:t>
      </w:r>
      <w:r w:rsidR="0022117E" w:rsidRPr="005C1F48">
        <w:rPr>
          <w:rFonts w:cs="Times New Roman"/>
        </w:rPr>
        <w:t xml:space="preserve">, </w:t>
      </w:r>
      <w:r w:rsidR="00572DBA">
        <w:rPr>
          <w:rFonts w:cs="Times New Roman"/>
        </w:rPr>
        <w:t xml:space="preserve">oral </w:t>
      </w:r>
      <w:r w:rsidR="0022117E">
        <w:rPr>
          <w:rFonts w:cs="Times New Roman"/>
        </w:rPr>
        <w:t>DSS</w:t>
      </w:r>
      <w:r w:rsidR="00572DBA">
        <w:rPr>
          <w:rFonts w:cs="Times New Roman"/>
        </w:rPr>
        <w:t xml:space="preserve"> administration led to</w:t>
      </w:r>
      <w:r w:rsidR="0022117E">
        <w:rPr>
          <w:rFonts w:cs="Times New Roman"/>
        </w:rPr>
        <w:t xml:space="preserve"> decrease</w:t>
      </w:r>
      <w:r w:rsidR="00572DBA">
        <w:rPr>
          <w:rFonts w:cs="Times New Roman"/>
        </w:rPr>
        <w:t>d</w:t>
      </w:r>
      <w:r w:rsidR="0022117E">
        <w:rPr>
          <w:rFonts w:cs="Times New Roman"/>
        </w:rPr>
        <w:t xml:space="preserve"> body</w:t>
      </w:r>
      <w:r w:rsidR="00572DBA">
        <w:rPr>
          <w:rFonts w:cs="Times New Roman"/>
        </w:rPr>
        <w:t xml:space="preserve"> </w:t>
      </w:r>
      <w:r w:rsidR="0022117E">
        <w:rPr>
          <w:rFonts w:cs="Times New Roman"/>
        </w:rPr>
        <w:t>weight along with increase</w:t>
      </w:r>
      <w:r w:rsidR="00572DBA">
        <w:rPr>
          <w:rFonts w:cs="Times New Roman"/>
        </w:rPr>
        <w:t>d</w:t>
      </w:r>
      <w:r w:rsidR="0022117E">
        <w:rPr>
          <w:rFonts w:cs="Times New Roman"/>
        </w:rPr>
        <w:t xml:space="preserve"> diarrhea</w:t>
      </w:r>
      <w:r w:rsidR="00447C71">
        <w:rPr>
          <w:rFonts w:cs="Times New Roman"/>
        </w:rPr>
        <w:t>,</w:t>
      </w:r>
      <w:r w:rsidR="0022117E">
        <w:rPr>
          <w:rFonts w:cs="Times New Roman"/>
        </w:rPr>
        <w:t xml:space="preserve"> blood in feces</w:t>
      </w:r>
      <w:r w:rsidR="00447C71">
        <w:rPr>
          <w:rFonts w:cs="Times New Roman"/>
        </w:rPr>
        <w:t xml:space="preserve">, disease activity score (DAI) and survival. </w:t>
      </w:r>
      <w:r w:rsidR="0022117E" w:rsidRPr="005B4F40">
        <w:rPr>
          <w:rFonts w:cs="Times New Roman"/>
          <w:highlight w:val="yellow"/>
          <w:rPrChange w:id="3" w:author="Ghadermazi,Parsa" w:date="2022-05-24T13:05:00Z">
            <w:rPr>
              <w:rFonts w:cs="Times New Roman"/>
            </w:rPr>
          </w:rPrChange>
        </w:rPr>
        <w:t xml:space="preserve">However, supplementation of RCJ was significantly </w:t>
      </w:r>
      <w:proofErr w:type="gramStart"/>
      <w:r w:rsidR="0022117E" w:rsidRPr="005B4F40">
        <w:rPr>
          <w:rFonts w:cs="Times New Roman"/>
          <w:highlight w:val="yellow"/>
          <w:rPrChange w:id="4" w:author="Ghadermazi,Parsa" w:date="2022-05-24T13:05:00Z">
            <w:rPr>
              <w:rFonts w:cs="Times New Roman"/>
            </w:rPr>
          </w:rPrChange>
        </w:rPr>
        <w:t>revert</w:t>
      </w:r>
      <w:r w:rsidR="00572DBA" w:rsidRPr="005B4F40">
        <w:rPr>
          <w:rFonts w:cs="Times New Roman"/>
          <w:highlight w:val="yellow"/>
          <w:rPrChange w:id="5" w:author="Ghadermazi,Parsa" w:date="2022-05-24T13:05:00Z">
            <w:rPr>
              <w:rFonts w:cs="Times New Roman"/>
            </w:rPr>
          </w:rPrChange>
        </w:rPr>
        <w:t>ed</w:t>
      </w:r>
      <w:r w:rsidR="0022117E" w:rsidRPr="005B4F40">
        <w:rPr>
          <w:rFonts w:cs="Times New Roman"/>
          <w:highlight w:val="yellow"/>
          <w:rPrChange w:id="6" w:author="Ghadermazi,Parsa" w:date="2022-05-24T13:05:00Z">
            <w:rPr>
              <w:rFonts w:cs="Times New Roman"/>
            </w:rPr>
          </w:rPrChange>
        </w:rPr>
        <w:t xml:space="preserve"> back</w:t>
      </w:r>
      <w:proofErr w:type="gramEnd"/>
      <w:r w:rsidR="00B371F3" w:rsidRPr="005B4F40">
        <w:rPr>
          <w:rFonts w:cs="Times New Roman"/>
          <w:highlight w:val="yellow"/>
          <w:rPrChange w:id="7" w:author="Ghadermazi,Parsa" w:date="2022-05-24T13:05:00Z">
            <w:rPr>
              <w:rFonts w:cs="Times New Roman"/>
            </w:rPr>
          </w:rPrChange>
        </w:rPr>
        <w:t xml:space="preserve"> due to enrichment of butyrate </w:t>
      </w:r>
      <w:commentRangeStart w:id="8"/>
      <w:commentRangeStart w:id="9"/>
      <w:r w:rsidR="00B371F3" w:rsidRPr="005B4F40">
        <w:rPr>
          <w:rFonts w:cs="Times New Roman"/>
          <w:highlight w:val="yellow"/>
          <w:rPrChange w:id="10" w:author="Ghadermazi,Parsa" w:date="2022-05-24T13:05:00Z">
            <w:rPr>
              <w:rFonts w:cs="Times New Roman"/>
            </w:rPr>
          </w:rPrChange>
        </w:rPr>
        <w:t xml:space="preserve">producing gut microbiome like </w:t>
      </w:r>
      <w:proofErr w:type="spellStart"/>
      <w:r w:rsidR="00B371F3" w:rsidRPr="005B4F40">
        <w:rPr>
          <w:highlight w:val="yellow"/>
          <w:rPrChange w:id="11" w:author="Ghadermazi,Parsa" w:date="2022-05-24T13:05:00Z">
            <w:rPr/>
          </w:rPrChange>
        </w:rPr>
        <w:t>Lachnospiraceae</w:t>
      </w:r>
      <w:proofErr w:type="spellEnd"/>
      <w:r w:rsidR="00B371F3" w:rsidRPr="005B4F40">
        <w:rPr>
          <w:highlight w:val="yellow"/>
          <w:rPrChange w:id="12" w:author="Ghadermazi,Parsa" w:date="2022-05-24T13:05:00Z">
            <w:rPr/>
          </w:rPrChange>
        </w:rPr>
        <w:t xml:space="preserve"> bacterium A4, </w:t>
      </w:r>
      <w:proofErr w:type="spellStart"/>
      <w:r w:rsidR="00B371F3" w:rsidRPr="005B4F40">
        <w:rPr>
          <w:highlight w:val="yellow"/>
          <w:rPrChange w:id="13" w:author="Ghadermazi,Parsa" w:date="2022-05-24T13:05:00Z">
            <w:rPr/>
          </w:rPrChange>
        </w:rPr>
        <w:t>Roseburia</w:t>
      </w:r>
      <w:proofErr w:type="spellEnd"/>
      <w:r w:rsidR="00BF32FC" w:rsidRPr="005B4F40">
        <w:rPr>
          <w:highlight w:val="yellow"/>
          <w:rPrChange w:id="14" w:author="Ghadermazi,Parsa" w:date="2022-05-24T13:05:00Z">
            <w:rPr/>
          </w:rPrChange>
        </w:rPr>
        <w:t xml:space="preserve">, </w:t>
      </w:r>
      <w:proofErr w:type="spellStart"/>
      <w:r w:rsidR="00BF32FC" w:rsidRPr="005B4F40">
        <w:rPr>
          <w:highlight w:val="yellow"/>
          <w:rPrChange w:id="15" w:author="Ghadermazi,Parsa" w:date="2022-05-24T13:05:00Z">
            <w:rPr/>
          </w:rPrChange>
        </w:rPr>
        <w:t>Flavonifactor</w:t>
      </w:r>
      <w:proofErr w:type="spellEnd"/>
      <w:r w:rsidR="00BF32FC" w:rsidRPr="005B4F40">
        <w:rPr>
          <w:highlight w:val="yellow"/>
          <w:rPrChange w:id="16" w:author="Ghadermazi,Parsa" w:date="2022-05-24T13:05:00Z">
            <w:rPr/>
          </w:rPrChange>
        </w:rPr>
        <w:t xml:space="preserve">, </w:t>
      </w:r>
      <w:commentRangeEnd w:id="8"/>
      <w:r w:rsidR="005B4F40">
        <w:rPr>
          <w:rStyle w:val="CommentReference"/>
        </w:rPr>
        <w:commentReference w:id="8"/>
      </w:r>
      <w:commentRangeEnd w:id="9"/>
      <w:r w:rsidR="005B4F40">
        <w:rPr>
          <w:rStyle w:val="CommentReference"/>
        </w:rPr>
        <w:commentReference w:id="9"/>
      </w:r>
      <w:proofErr w:type="spellStart"/>
      <w:r w:rsidR="00BF32FC" w:rsidRPr="005B4F40">
        <w:rPr>
          <w:highlight w:val="yellow"/>
          <w:rPrChange w:id="17" w:author="Ghadermazi,Parsa" w:date="2022-05-24T13:05:00Z">
            <w:rPr/>
          </w:rPrChange>
        </w:rPr>
        <w:t>butyrivibrio</w:t>
      </w:r>
      <w:proofErr w:type="spellEnd"/>
      <w:r w:rsidR="00BF32FC">
        <w:t>, ASF 500 and 502 species</w:t>
      </w:r>
      <w:r w:rsidR="00B371F3">
        <w:rPr>
          <w:rFonts w:cs="Times New Roman"/>
        </w:rPr>
        <w:t xml:space="preserve">. </w:t>
      </w:r>
      <w:r w:rsidR="0022117E">
        <w:rPr>
          <w:rFonts w:cs="Times New Roman"/>
        </w:rPr>
        <w:t xml:space="preserve">In addition, </w:t>
      </w:r>
      <w:r w:rsidR="00BF32FC">
        <w:rPr>
          <w:rFonts w:cs="Times New Roman"/>
        </w:rPr>
        <w:t>butyrate produced from these bacteria</w:t>
      </w:r>
      <w:r w:rsidR="0022117E">
        <w:rPr>
          <w:rFonts w:cs="Times New Roman"/>
        </w:rPr>
        <w:t xml:space="preserve"> attenuated the </w:t>
      </w:r>
      <w:r w:rsidR="0022117E" w:rsidRPr="005C1F48">
        <w:rPr>
          <w:rFonts w:cs="Times New Roman"/>
        </w:rPr>
        <w:t xml:space="preserve">increase of </w:t>
      </w:r>
      <w:r w:rsidR="0022117E">
        <w:rPr>
          <w:rFonts w:cs="Times New Roman"/>
        </w:rPr>
        <w:t>inflammatory cytokines (G-CSF, GM-CSF, IL-6, IL10 and, TNF-α) in DSS group. Interestingly, colonic protective mucin MUC2</w:t>
      </w:r>
      <w:r w:rsidR="00447C71">
        <w:rPr>
          <w:rFonts w:cs="Times New Roman"/>
        </w:rPr>
        <w:t xml:space="preserve"> and MUC4</w:t>
      </w:r>
      <w:r w:rsidR="0022117E">
        <w:rPr>
          <w:rFonts w:cs="Times New Roman"/>
        </w:rPr>
        <w:t xml:space="preserve"> was significantly upregulated in RCJ group as compared </w:t>
      </w:r>
      <w:r w:rsidR="00447C71">
        <w:rPr>
          <w:rFonts w:cs="Times New Roman"/>
        </w:rPr>
        <w:t xml:space="preserve">group with </w:t>
      </w:r>
      <w:r w:rsidR="0022117E">
        <w:rPr>
          <w:rFonts w:cs="Times New Roman"/>
        </w:rPr>
        <w:t xml:space="preserve">DSS </w:t>
      </w:r>
      <w:r w:rsidR="0022117E" w:rsidRPr="005B4F40">
        <w:rPr>
          <w:rFonts w:cs="Times New Roman"/>
          <w:highlight w:val="yellow"/>
          <w:rPrChange w:id="18" w:author="Ghadermazi,Parsa" w:date="2022-05-24T13:13:00Z">
            <w:rPr>
              <w:rFonts w:cs="Times New Roman"/>
            </w:rPr>
          </w:rPrChange>
        </w:rPr>
        <w:t>alon</w:t>
      </w:r>
      <w:r w:rsidR="00572DBA" w:rsidRPr="005B4F40">
        <w:rPr>
          <w:rFonts w:cs="Times New Roman"/>
          <w:highlight w:val="yellow"/>
          <w:rPrChange w:id="19" w:author="Ghadermazi,Parsa" w:date="2022-05-24T13:13:00Z">
            <w:rPr>
              <w:rFonts w:cs="Times New Roman"/>
            </w:rPr>
          </w:rPrChange>
        </w:rPr>
        <w:t>e</w:t>
      </w:r>
      <w:r w:rsidR="00BF32FC" w:rsidRPr="005B4F40">
        <w:rPr>
          <w:rFonts w:cs="Times New Roman"/>
          <w:highlight w:val="yellow"/>
          <w:rPrChange w:id="20" w:author="Ghadermazi,Parsa" w:date="2022-05-24T13:13:00Z">
            <w:rPr>
              <w:rFonts w:cs="Times New Roman"/>
            </w:rPr>
          </w:rPrChange>
        </w:rPr>
        <w:t xml:space="preserve"> due to enrichment of butyrate producing gut microbiota</w:t>
      </w:r>
      <w:r w:rsidR="0022117E">
        <w:rPr>
          <w:rFonts w:cs="Times New Roman"/>
        </w:rPr>
        <w:t xml:space="preserve">. </w:t>
      </w:r>
      <w:commentRangeStart w:id="21"/>
      <w:r w:rsidR="00447C71">
        <w:rPr>
          <w:rFonts w:cs="Times New Roman"/>
        </w:rPr>
        <w:t xml:space="preserve">Mechanistically, </w:t>
      </w:r>
      <w:commentRangeEnd w:id="21"/>
      <w:r w:rsidR="0050264D">
        <w:rPr>
          <w:rStyle w:val="CommentReference"/>
        </w:rPr>
        <w:commentReference w:id="21"/>
      </w:r>
      <w:r w:rsidR="00447C71">
        <w:rPr>
          <w:rFonts w:cs="Times New Roman"/>
        </w:rPr>
        <w:t xml:space="preserve">RCJ in combination with DDS resulted in decreased expression of pSTAT-3, CD3, </w:t>
      </w:r>
      <w:proofErr w:type="spellStart"/>
      <w:r w:rsidR="00447C71">
        <w:rPr>
          <w:rFonts w:cs="Times New Roman"/>
        </w:rPr>
        <w:t>RORγ</w:t>
      </w:r>
      <w:proofErr w:type="spellEnd"/>
      <w:r w:rsidR="00447C71">
        <w:rPr>
          <w:rFonts w:cs="Times New Roman"/>
        </w:rPr>
        <w:t xml:space="preserve"> and F4/80 in colonic epithelium compare with DSS group. </w:t>
      </w:r>
      <w:r w:rsidR="0022117E">
        <w:rPr>
          <w:rFonts w:cs="Times New Roman"/>
        </w:rPr>
        <w:t xml:space="preserve">Importantly, </w:t>
      </w:r>
      <w:r w:rsidR="00DA5D51">
        <w:rPr>
          <w:rFonts w:cs="Times New Roman"/>
        </w:rPr>
        <w:t xml:space="preserve">Shotgun </w:t>
      </w:r>
      <w:r w:rsidR="0022117E" w:rsidRPr="005B4F40">
        <w:rPr>
          <w:rFonts w:cs="Times New Roman"/>
          <w:highlight w:val="yellow"/>
          <w:rPrChange w:id="22" w:author="Ghadermazi,Parsa" w:date="2022-05-24T13:14:00Z">
            <w:rPr>
              <w:rFonts w:cs="Times New Roman"/>
            </w:rPr>
          </w:rPrChange>
        </w:rPr>
        <w:t>whole genome</w:t>
      </w:r>
      <w:r w:rsidR="0022117E">
        <w:rPr>
          <w:rFonts w:cs="Times New Roman"/>
        </w:rPr>
        <w:t xml:space="preserve"> sequence data </w:t>
      </w:r>
      <w:commentRangeStart w:id="23"/>
      <w:r w:rsidR="0022117E">
        <w:rPr>
          <w:rFonts w:cs="Times New Roman"/>
        </w:rPr>
        <w:t>showed</w:t>
      </w:r>
      <w:commentRangeEnd w:id="23"/>
      <w:r w:rsidR="0050264D">
        <w:rPr>
          <w:rStyle w:val="CommentReference"/>
        </w:rPr>
        <w:commentReference w:id="23"/>
      </w:r>
      <w:r w:rsidR="0022117E">
        <w:rPr>
          <w:rFonts w:cs="Times New Roman"/>
        </w:rPr>
        <w:t xml:space="preserve"> that an altered gut microbiome in DSS model, which is restored by RCJ treatment. In case of </w:t>
      </w:r>
      <w:r w:rsidR="0022117E" w:rsidRPr="00E9446F">
        <w:rPr>
          <w:rFonts w:cs="Times New Roman"/>
          <w:i/>
        </w:rPr>
        <w:t>in vitro</w:t>
      </w:r>
      <w:r w:rsidR="0022117E">
        <w:rPr>
          <w:rFonts w:cs="Times New Roman"/>
        </w:rPr>
        <w:t xml:space="preserve"> study, </w:t>
      </w:r>
      <w:r w:rsidR="0022117E" w:rsidRPr="00CE7AD7">
        <w:rPr>
          <w:rFonts w:cs="Times New Roman"/>
        </w:rPr>
        <w:t xml:space="preserve">increased apoptosis </w:t>
      </w:r>
      <w:r w:rsidR="0022117E">
        <w:rPr>
          <w:rFonts w:cs="Times New Roman"/>
        </w:rPr>
        <w:t xml:space="preserve">was </w:t>
      </w:r>
      <w:r w:rsidR="0022117E" w:rsidRPr="00CE7AD7">
        <w:rPr>
          <w:rFonts w:cs="Times New Roman"/>
        </w:rPr>
        <w:t xml:space="preserve">due to increased reactive oxygen species (ROS) production/accumulation in the </w:t>
      </w:r>
      <w:r w:rsidR="0022117E">
        <w:rPr>
          <w:rFonts w:cs="Times New Roman"/>
        </w:rPr>
        <w:t>CRC cell lines upon treatment with RCJ</w:t>
      </w:r>
      <w:r w:rsidR="0022117E" w:rsidRPr="00CE7AD7">
        <w:rPr>
          <w:rFonts w:cs="Times New Roman"/>
        </w:rPr>
        <w:t>, while the normal cell line r</w:t>
      </w:r>
      <w:r w:rsidR="0022117E">
        <w:rPr>
          <w:rFonts w:cs="Times New Roman"/>
        </w:rPr>
        <w:t>emained unaffected</w:t>
      </w:r>
      <w:r w:rsidR="0022117E" w:rsidRPr="00CE7AD7">
        <w:rPr>
          <w:rFonts w:cs="Times New Roman"/>
        </w:rPr>
        <w:t>. The inc</w:t>
      </w:r>
      <w:r w:rsidR="0022117E">
        <w:rPr>
          <w:rFonts w:cs="Times New Roman"/>
        </w:rPr>
        <w:t>rease in ROS was caused by RCJ</w:t>
      </w:r>
      <w:r w:rsidR="0022117E" w:rsidRPr="00CE7AD7">
        <w:rPr>
          <w:rFonts w:cs="Times New Roman"/>
        </w:rPr>
        <w:t xml:space="preserve"> interference with the glutathione </w:t>
      </w:r>
      <w:proofErr w:type="gramStart"/>
      <w:r w:rsidR="0022117E" w:rsidRPr="00CE7AD7">
        <w:rPr>
          <w:rFonts w:cs="Times New Roman"/>
        </w:rPr>
        <w:t>anti</w:t>
      </w:r>
      <w:r w:rsidR="0022117E">
        <w:rPr>
          <w:rFonts w:cs="Times New Roman"/>
        </w:rPr>
        <w:t>-</w:t>
      </w:r>
      <w:r w:rsidR="0022117E" w:rsidRPr="00CE7AD7">
        <w:rPr>
          <w:rFonts w:cs="Times New Roman"/>
        </w:rPr>
        <w:t>oxidant</w:t>
      </w:r>
      <w:proofErr w:type="gramEnd"/>
      <w:r w:rsidR="0022117E" w:rsidRPr="00CE7AD7">
        <w:rPr>
          <w:rFonts w:cs="Times New Roman"/>
        </w:rPr>
        <w:t xml:space="preserve"> system.</w:t>
      </w:r>
    </w:p>
    <w:p w14:paraId="3E492B51" w14:textId="0B067655" w:rsidR="0022117E" w:rsidRDefault="002251DA" w:rsidP="00DD22AC">
      <w:pPr>
        <w:spacing w:after="0" w:line="360" w:lineRule="auto"/>
        <w:jc w:val="both"/>
        <w:rPr>
          <w:rFonts w:cs="Times New Roman"/>
        </w:rPr>
      </w:pPr>
      <w:r w:rsidRPr="002251DA">
        <w:rPr>
          <w:rFonts w:cs="Times New Roman"/>
          <w:b/>
        </w:rPr>
        <w:t>Conclusion</w:t>
      </w:r>
      <w:r w:rsidR="00CE7AD7">
        <w:rPr>
          <w:rFonts w:cs="Times New Roman"/>
          <w:b/>
        </w:rPr>
        <w:t>:</w:t>
      </w:r>
      <w:r w:rsidR="00DA5D51">
        <w:rPr>
          <w:rFonts w:cs="Times New Roman"/>
          <w:b/>
        </w:rPr>
        <w:t xml:space="preserve"> </w:t>
      </w:r>
      <w:r w:rsidR="002E1A12">
        <w:rPr>
          <w:rFonts w:cs="Times New Roman"/>
        </w:rPr>
        <w:t>Overall</w:t>
      </w:r>
      <w:r w:rsidR="0022117E">
        <w:rPr>
          <w:rFonts w:cs="Times New Roman"/>
        </w:rPr>
        <w:t xml:space="preserve">, RCJ </w:t>
      </w:r>
      <w:r w:rsidR="0022117E" w:rsidRPr="005C1F48">
        <w:rPr>
          <w:rFonts w:cs="Times New Roman"/>
        </w:rPr>
        <w:t>significantly decreased DSS–induced colitis by inhibiting</w:t>
      </w:r>
      <w:ins w:id="24" w:author="Ghadermazi,Parsa" w:date="2022-05-24T13:19:00Z">
        <w:r w:rsidR="0050264D">
          <w:rPr>
            <w:rFonts w:cs="Times New Roman"/>
          </w:rPr>
          <w:t xml:space="preserve"> </w:t>
        </w:r>
      </w:ins>
      <w:r w:rsidR="0022117E" w:rsidRPr="005C1F48">
        <w:rPr>
          <w:rFonts w:cs="Times New Roman"/>
        </w:rPr>
        <w:t>inflammatory</w:t>
      </w:r>
      <w:ins w:id="25" w:author="Ghadermazi,Parsa" w:date="2022-05-24T13:19:00Z">
        <w:r w:rsidR="0050264D">
          <w:rPr>
            <w:rFonts w:cs="Times New Roman"/>
          </w:rPr>
          <w:t xml:space="preserve"> </w:t>
        </w:r>
      </w:ins>
      <w:r w:rsidR="0022117E" w:rsidRPr="005C1F48">
        <w:rPr>
          <w:rFonts w:cs="Times New Roman"/>
        </w:rPr>
        <w:t>cytokines and restoring the</w:t>
      </w:r>
      <w:r w:rsidR="0022117E">
        <w:rPr>
          <w:rFonts w:cs="Times New Roman"/>
        </w:rPr>
        <w:t xml:space="preserve"> gut microflora</w:t>
      </w:r>
      <w:r w:rsidR="0022117E" w:rsidRPr="005C1F48">
        <w:rPr>
          <w:rFonts w:cs="Times New Roman"/>
        </w:rPr>
        <w:t>.</w:t>
      </w:r>
    </w:p>
    <w:p w14:paraId="180F93E0" w14:textId="77777777" w:rsidR="00807EDA" w:rsidRPr="0027265B" w:rsidRDefault="00807EDA" w:rsidP="005E0060">
      <w:pPr>
        <w:rPr>
          <w:rFonts w:cs="Times New Roman"/>
          <w:b/>
        </w:rPr>
      </w:pPr>
      <w:r w:rsidRPr="0027265B">
        <w:rPr>
          <w:rFonts w:cs="Times New Roman"/>
          <w:b/>
        </w:rPr>
        <w:lastRenderedPageBreak/>
        <w:t>Significance of this study</w:t>
      </w:r>
    </w:p>
    <w:p w14:paraId="28A8BCDC" w14:textId="77777777" w:rsidR="00807EDA" w:rsidRDefault="00807EDA" w:rsidP="005E0060">
      <w:pPr>
        <w:rPr>
          <w:rFonts w:cs="Times New Roman"/>
        </w:rPr>
      </w:pPr>
      <w:r>
        <w:rPr>
          <w:rFonts w:cs="Times New Roman"/>
        </w:rPr>
        <w:t>What is already known on this subject?</w:t>
      </w:r>
    </w:p>
    <w:p w14:paraId="6C621E82" w14:textId="77777777" w:rsidR="0027265B" w:rsidRDefault="0027265B" w:rsidP="005E0060">
      <w:pPr>
        <w:rPr>
          <w:rFonts w:cs="Times New Roman"/>
        </w:rPr>
      </w:pPr>
    </w:p>
    <w:p w14:paraId="0B395239" w14:textId="77777777" w:rsidR="00807EDA" w:rsidRDefault="00807EDA" w:rsidP="005E0060">
      <w:pPr>
        <w:rPr>
          <w:rFonts w:cs="Times New Roman"/>
        </w:rPr>
      </w:pPr>
      <w:r>
        <w:rPr>
          <w:rFonts w:cs="Times New Roman"/>
        </w:rPr>
        <w:t>What are the new findings?</w:t>
      </w:r>
    </w:p>
    <w:p w14:paraId="311404E3" w14:textId="77777777" w:rsidR="0027265B" w:rsidRDefault="0027265B" w:rsidP="005E0060">
      <w:pPr>
        <w:rPr>
          <w:rFonts w:cs="Times New Roman"/>
        </w:rPr>
      </w:pPr>
    </w:p>
    <w:p w14:paraId="680C4A6F" w14:textId="77777777" w:rsidR="00807EDA" w:rsidRDefault="00807EDA" w:rsidP="005E0060">
      <w:pPr>
        <w:rPr>
          <w:rFonts w:cs="Times New Roman"/>
        </w:rPr>
      </w:pPr>
      <w:r>
        <w:rPr>
          <w:rFonts w:cs="Times New Roman"/>
        </w:rPr>
        <w:t>How might it impact on clinical practice in the foreseeable future?</w:t>
      </w:r>
    </w:p>
    <w:p w14:paraId="3A907996" w14:textId="77777777" w:rsidR="0027265B" w:rsidRDefault="0027265B" w:rsidP="005E0060">
      <w:pPr>
        <w:rPr>
          <w:rFonts w:cs="Times New Roman"/>
        </w:rPr>
      </w:pPr>
    </w:p>
    <w:p w14:paraId="53955398" w14:textId="77777777" w:rsidR="00DD22AC" w:rsidRDefault="00DD22AC" w:rsidP="005E0060">
      <w:pPr>
        <w:rPr>
          <w:rFonts w:cs="Times New Roman"/>
        </w:rPr>
      </w:pPr>
    </w:p>
    <w:p w14:paraId="22B4E1D6" w14:textId="77777777" w:rsidR="00DD22AC" w:rsidRDefault="00DD22AC" w:rsidP="005E0060">
      <w:pPr>
        <w:rPr>
          <w:rFonts w:cs="Times New Roman"/>
        </w:rPr>
      </w:pPr>
    </w:p>
    <w:p w14:paraId="10488CA3" w14:textId="77777777" w:rsidR="00DD22AC" w:rsidRDefault="00DD22AC" w:rsidP="005E0060">
      <w:pPr>
        <w:rPr>
          <w:rFonts w:cs="Times New Roman"/>
        </w:rPr>
      </w:pPr>
    </w:p>
    <w:p w14:paraId="4A47FE0A" w14:textId="77777777" w:rsidR="00DD22AC" w:rsidRDefault="00DD22AC" w:rsidP="005E0060">
      <w:pPr>
        <w:rPr>
          <w:rFonts w:cs="Times New Roman"/>
        </w:rPr>
      </w:pPr>
    </w:p>
    <w:p w14:paraId="46E9A1A5" w14:textId="77777777" w:rsidR="00DD22AC" w:rsidRDefault="00DD22AC" w:rsidP="005E0060">
      <w:pPr>
        <w:rPr>
          <w:rFonts w:cs="Times New Roman"/>
        </w:rPr>
      </w:pPr>
    </w:p>
    <w:p w14:paraId="0BEB12E2" w14:textId="77777777" w:rsidR="00DD22AC" w:rsidRDefault="00DD22AC" w:rsidP="005E0060">
      <w:pPr>
        <w:rPr>
          <w:rFonts w:cs="Times New Roman"/>
        </w:rPr>
      </w:pPr>
    </w:p>
    <w:p w14:paraId="544016B5" w14:textId="77777777" w:rsidR="00DD22AC" w:rsidRDefault="00DD22AC" w:rsidP="005E0060">
      <w:pPr>
        <w:rPr>
          <w:rFonts w:cs="Times New Roman"/>
        </w:rPr>
      </w:pPr>
    </w:p>
    <w:p w14:paraId="39B3F6D8" w14:textId="77777777" w:rsidR="00DD22AC" w:rsidRDefault="00DD22AC" w:rsidP="005E0060">
      <w:pPr>
        <w:rPr>
          <w:ins w:id="26" w:author="Rachagani, Satyanarayana" w:date="2021-03-03T22:22:00Z"/>
          <w:rFonts w:cs="Times New Roman"/>
        </w:rPr>
      </w:pPr>
    </w:p>
    <w:p w14:paraId="4811952F" w14:textId="77777777" w:rsidR="006300C6" w:rsidRDefault="006300C6" w:rsidP="005E0060">
      <w:pPr>
        <w:rPr>
          <w:rFonts w:cs="Times New Roman"/>
        </w:rPr>
      </w:pPr>
    </w:p>
    <w:p w14:paraId="6595084F" w14:textId="77777777" w:rsidR="005E0060" w:rsidRPr="0022117E" w:rsidRDefault="005E0060" w:rsidP="00DD22AC">
      <w:pPr>
        <w:keepNext/>
        <w:keepLines/>
        <w:spacing w:after="0" w:line="360" w:lineRule="auto"/>
        <w:jc w:val="both"/>
        <w:outlineLvl w:val="1"/>
        <w:rPr>
          <w:rFonts w:eastAsiaTheme="majorEastAsia" w:cs="Times New Roman"/>
          <w:b/>
          <w:caps/>
          <w:sz w:val="28"/>
          <w:szCs w:val="26"/>
        </w:rPr>
      </w:pPr>
      <w:bookmarkStart w:id="27" w:name="_Toc531690742"/>
      <w:bookmarkStart w:id="28" w:name="_Toc11773663"/>
      <w:r w:rsidRPr="0022117E">
        <w:rPr>
          <w:rFonts w:eastAsiaTheme="majorEastAsia" w:cs="Times New Roman"/>
          <w:b/>
          <w:caps/>
          <w:sz w:val="28"/>
          <w:szCs w:val="26"/>
        </w:rPr>
        <w:lastRenderedPageBreak/>
        <w:t>Introduction</w:t>
      </w:r>
      <w:bookmarkEnd w:id="27"/>
      <w:bookmarkEnd w:id="28"/>
    </w:p>
    <w:p w14:paraId="216CAF8B" w14:textId="3248B246" w:rsidR="00CF2086" w:rsidRPr="00865A89" w:rsidRDefault="00CF2086" w:rsidP="00CF2086">
      <w:pPr>
        <w:spacing w:line="360" w:lineRule="auto"/>
        <w:ind w:firstLine="720"/>
        <w:jc w:val="both"/>
        <w:rPr>
          <w:rFonts w:cs="Times New Roman"/>
          <w:b/>
          <w:szCs w:val="24"/>
        </w:rPr>
      </w:pPr>
      <w:r w:rsidRPr="00865A89">
        <w:rPr>
          <w:rFonts w:cs="Times New Roman"/>
          <w:szCs w:val="24"/>
        </w:rPr>
        <w:t>The incidence and prevalence of inflammatory bowel diseases (IBD) is steadily increasing worldwide</w:t>
      </w:r>
      <w:r w:rsidRPr="00865A89">
        <w:rPr>
          <w:rFonts w:cs="Times New Roman"/>
          <w:noProof/>
          <w:szCs w:val="24"/>
        </w:rPr>
        <w:fldChar w:fldCharType="begin"/>
      </w:r>
      <w:r w:rsidRPr="00865A89">
        <w:rPr>
          <w:rFonts w:cs="Times New Roman"/>
          <w:noProof/>
          <w:szCs w:val="24"/>
        </w:rPr>
        <w:instrText xml:space="preserve"> ADDIN EN.CITE &lt;EndNote&gt;&lt;Cite&gt;&lt;Author&gt;Molodecky&lt;/Author&gt;&lt;Year&gt;2012&lt;/Year&gt;&lt;RecNum&gt;0&lt;/RecNum&gt;&lt;IDText&gt;Increasing Incidence and Prevalence of the Inflammatory Bowel Diseases With Time, Based on Systematic Review&lt;/IDText&gt;&lt;DisplayText&gt;&lt;style face="superscript"&gt;1&lt;/style&gt;&lt;/DisplayText&gt;&lt;record&gt;&lt;titles&gt;&lt;title&gt;Increasing Incidence and Prevalence of the Inflammatory Bowel Diseases With Time, Based on Systematic Review&lt;/title&gt;&lt;secondary-title&gt;Gastroenterology&lt;/secondary-title&gt;&lt;/titles&gt;&lt;pages&gt;46-54&lt;/pages&gt;&lt;number&gt;1&lt;/number&gt;&lt;contributors&gt;&lt;authors&gt;&lt;author&gt;Molodecky,     Natalie A.&lt;/author&gt;&lt;author&gt;Shian  Soon    , Ing&lt;/author&gt;&lt;author&gt;Rabi    , Doreen M.&lt;/author&gt;&lt;author&gt;Ghali    , William A.&lt;/author&gt;&lt;author&gt;Ferris    , Mollie&lt;/author&gt;&lt;author&gt;Chernoff,     Greg&lt;/author&gt;&lt;author&gt;Benchimol,     Eric I.&lt;/author&gt;&lt;author&gt;&lt;/author&gt;&lt;author&gt;Panaccione,     Remo&lt;/author&gt;&lt;author&gt;Ghosh    , Subrata&lt;/author&gt;&lt;author&gt;Barkem, a    Herman W.&lt;/author&gt;&lt;author&gt;Kaplan,     Gilaad G.&lt;/author&gt;&lt;/authors&gt;&lt;/contributors&gt;&lt;added-date format="utc"&gt;1556476468&lt;/added-date&gt;&lt;ref-type name="Journal Article"&gt;17&lt;/ref-type&gt;&lt;dates&gt;&lt;year&gt;2012&lt;/year&gt;&lt;/dates&gt;&lt;rec-number&gt;148&lt;/rec-number&gt;&lt;last-updated-date format="utc"&gt;1556476657&lt;/last-updated-date&gt;&lt;volume&gt;142&lt;/volume&gt;&lt;/record&gt;&lt;/Cite&gt;&lt;/EndNote&gt;</w:instrText>
      </w:r>
      <w:r w:rsidRPr="00865A89">
        <w:rPr>
          <w:rFonts w:cs="Times New Roman"/>
          <w:noProof/>
          <w:szCs w:val="24"/>
        </w:rPr>
        <w:fldChar w:fldCharType="separate"/>
      </w:r>
      <w:r w:rsidRPr="00865A89">
        <w:rPr>
          <w:rFonts w:cs="Times New Roman"/>
          <w:noProof/>
          <w:szCs w:val="24"/>
          <w:vertAlign w:val="superscript"/>
        </w:rPr>
        <w:t>1</w:t>
      </w:r>
      <w:r w:rsidRPr="00865A89">
        <w:rPr>
          <w:rFonts w:cs="Times New Roman"/>
          <w:noProof/>
          <w:szCs w:val="24"/>
        </w:rPr>
        <w:fldChar w:fldCharType="end"/>
      </w:r>
      <w:r>
        <w:rPr>
          <w:rFonts w:cs="Times New Roman"/>
          <w:noProof/>
          <w:szCs w:val="24"/>
        </w:rPr>
        <w:t xml:space="preserve"> and </w:t>
      </w:r>
      <w:r w:rsidRPr="00865A89">
        <w:rPr>
          <w:rFonts w:cs="Times New Roman"/>
          <w:color w:val="000000"/>
          <w:szCs w:val="24"/>
          <w:shd w:val="clear" w:color="auto" w:fill="FFFFFF"/>
        </w:rPr>
        <w:t>has become a global emergence disease</w:t>
      </w:r>
      <w:r w:rsidRPr="00865A89">
        <w:rPr>
          <w:rFonts w:cs="Times New Roman"/>
          <w:noProof/>
          <w:szCs w:val="24"/>
        </w:rPr>
        <w:t>.</w:t>
      </w:r>
      <w:r w:rsidRPr="00865A89">
        <w:rPr>
          <w:rFonts w:cs="Times New Roman"/>
          <w:szCs w:val="24"/>
        </w:rPr>
        <w:t xml:space="preserve"> In the U.S., 3.1 million adults have been diagnosed with IBD</w:t>
      </w:r>
      <w:r w:rsidRPr="00865A89">
        <w:rPr>
          <w:rFonts w:cs="Times New Roman"/>
          <w:noProof/>
          <w:szCs w:val="24"/>
        </w:rPr>
        <w:fldChar w:fldCharType="begin"/>
      </w:r>
      <w:r w:rsidRPr="00865A89">
        <w:rPr>
          <w:rFonts w:cs="Times New Roman"/>
          <w:noProof/>
          <w:szCs w:val="24"/>
        </w:rPr>
        <w:instrText xml:space="preserve"> ADDIN EN.CITE &lt;EndNote&gt;&lt;Cite&gt;&lt;Author&gt;Dahlhamer&lt;/Author&gt;&lt;Year&gt;2016&lt;/Year&gt;&lt;RecNum&gt;0&lt;/RecNum&gt;&lt;IDText&gt;Prevalence of Inflammatory Bowel Disease Among Adults Aged ≥18 Years — United States, 2015&lt;/IDText&gt;&lt;DisplayText&gt;&lt;style face="superscript"&gt;2&lt;/style&gt;&lt;/DisplayText&gt;&lt;record&gt;&lt;dates&gt;&lt;pub-dates&gt;&lt;date&gt;2019-04-08T03:12:48Z/&lt;/date&gt;&lt;/pub-dates&gt;&lt;year&gt;2016&lt;/year&gt;&lt;/dates&gt;&lt;keywords&gt;&lt;keyword&gt;CDC,  Centers for Disease Control and Prevention,  Morbidity and Mortality Weekly Report,  MMWR,  Crohn’s Disease,  Ulcerative Colitis,  Inflammatory Bowel Disease,  IBD,  Inflammatory Bowel Disease and Demographics,  IBD and Demographics, Morbidity &amp;amp; Mortality Weekly Report&lt;/keyword&gt;&lt;/keywords&gt;&lt;urls&gt;&lt;related-urls&gt;&lt;url&gt;https://www.cdc.gov/mmwr/volumes/65/wr/mm6542a3.htm#suggestedcitation&lt;/url&gt;&lt;/related-urls&gt;&lt;/urls&gt;&lt;titles&gt;&lt;title&gt;Prevalence of Inflammatory Bowel Disease Among Adults Aged ≥18 Years — United States, 2015&lt;/title&gt;&lt;secondary-title&gt;MMWR Morb Mortal Wkly Rep&lt;/secondary-title&gt;&lt;/titles&gt;&lt;pages&gt;1166-1169&lt;/pages&gt;&lt;contributors&gt;&lt;authors&gt;&lt;author&gt;Dahlhamer, JM.&lt;/author&gt;&lt;author&gt;Zammitti, EP.&lt;/author&gt;&lt;author&gt;Ward, BW.&lt;/author&gt;&lt;author&gt;Wheaton, AG.&lt;/author&gt;&lt;author&gt;Croft, JB.&lt;/author&gt;&lt;/authors&gt;&lt;/contributors&gt;&lt;added-date format="utc"&gt;1556474975&lt;/added-date&gt;&lt;ref-type name="Journal Article"&gt;17&lt;/ref-type&gt;&lt;rec-number&gt;147&lt;/rec-number&gt;&lt;last-updated-date format="utc"&gt;1556475150&lt;/last-updated-date&gt;&lt;volume&gt;65&lt;/volume&gt;&lt;/record&gt;&lt;/Cite&gt;&lt;/EndNote&gt;</w:instrText>
      </w:r>
      <w:r w:rsidRPr="00865A89">
        <w:rPr>
          <w:rFonts w:cs="Times New Roman"/>
          <w:noProof/>
          <w:szCs w:val="24"/>
        </w:rPr>
        <w:fldChar w:fldCharType="separate"/>
      </w:r>
      <w:r w:rsidRPr="00865A89">
        <w:rPr>
          <w:rFonts w:cs="Times New Roman"/>
          <w:noProof/>
          <w:szCs w:val="24"/>
          <w:vertAlign w:val="superscript"/>
        </w:rPr>
        <w:t>2</w:t>
      </w:r>
      <w:r w:rsidRPr="00865A89">
        <w:rPr>
          <w:rFonts w:cs="Times New Roman"/>
          <w:noProof/>
          <w:szCs w:val="24"/>
        </w:rPr>
        <w:fldChar w:fldCharType="end"/>
      </w:r>
      <w:r w:rsidRPr="00865A89">
        <w:rPr>
          <w:rFonts w:cs="Times New Roman"/>
          <w:szCs w:val="24"/>
        </w:rPr>
        <w:t>, and its overall prevalence is projected to continue to exponentially increase, compounding the burden</w:t>
      </w:r>
      <w:r w:rsidRPr="00865A89">
        <w:rPr>
          <w:rFonts w:cs="Times New Roman"/>
          <w:noProof/>
          <w:szCs w:val="24"/>
          <w:vertAlign w:val="superscript"/>
        </w:rPr>
        <w:fldChar w:fldCharType="begin"/>
      </w:r>
      <w:r w:rsidRPr="00865A89">
        <w:rPr>
          <w:rFonts w:cs="Times New Roman"/>
          <w:noProof/>
          <w:szCs w:val="24"/>
          <w:vertAlign w:val="superscript"/>
        </w:rPr>
        <w:instrText xml:space="preserve"> ADDIN EN.CITE &lt;EndNote&gt;&lt;Cite&gt;&lt;Author&gt;Gilaad&lt;/Author&gt;&lt;Year&gt;2015&lt;/Year&gt;&lt;RecNum&gt;0&lt;/RecNum&gt;&lt;IDText&gt;The global burden of IBD: from 2015 to 2025&lt;/IDText&gt;&lt;DisplayText&gt;&lt;style face="superscript"&gt;3&lt;/style&gt;&lt;/DisplayText&gt;&lt;record&gt;&lt;dates&gt;&lt;pub-dates&gt;&lt;date&gt;2015-09-01&lt;/date&gt;&lt;/pub-dates&gt;&lt;year&gt;2015&lt;/year&gt;&lt;/dates&gt;&lt;keywords&gt;&lt;keyword&gt;Epidemiology&lt;/keyword&gt;&lt;keyword&gt;Inflammatory bowel disease&lt;/keyword&gt;&lt;keyword&gt;Pathogenesis&lt;/keyword&gt;&lt;keyword&gt;Therapeutics&lt;/keyword&gt;&lt;/keywords&gt;&lt;urls&gt;&lt;related-urls&gt;&lt;url&gt;https://www-nature-com.libproxy.unl.edu/articles/nrgastro.2015.150&lt;/url&gt;&lt;/related-urls&gt;&lt;/urls&gt;&lt;isbn&gt;1759-50531759-5053&lt;/isbn&gt;&lt;work-type&gt;Reviews&lt;/work-type&gt;&lt;titles&gt;&lt;title&gt;The global burden of IBD: from 2015 to 2025&lt;/title&gt;&lt;secondary-title&gt;Nature Reviews Gastroenterology &amp;amp; Hepatology&lt;/secondary-title&gt;&lt;/titles&gt;&lt;pages&gt;720&lt;/pages&gt;&lt;number&gt;12&lt;/number&gt;&lt;contributors&gt;&lt;authors&gt;&lt;author&gt;Gilaad G. Kaplan&lt;/author&gt;&lt;/authors&gt;&lt;/contributors&gt;&lt;language&gt;En&lt;/language&gt;&lt;added-date format="utc"&gt;1556474904&lt;/added-date&gt;&lt;ref-type name="Journal Article"&gt;17&lt;/ref-type&gt;&lt;rec-number&gt;146&lt;/rec-number&gt;&lt;publisher&gt;Nature Publishing Group&lt;/publisher&gt;&lt;last-updated-date format="utc"&gt;1556474904&lt;/last-updated-date&gt;&lt;electronic-resource-num&gt;doi:10.1038/nrgastro.2015.150&lt;/electronic-resource-num&gt;&lt;volume&gt;12&lt;/volume&gt;&lt;/record&gt;&lt;/Cite&gt;&lt;/EndNote&gt;</w:instrText>
      </w:r>
      <w:r w:rsidRPr="00865A89">
        <w:rPr>
          <w:rFonts w:cs="Times New Roman"/>
          <w:noProof/>
          <w:szCs w:val="24"/>
          <w:vertAlign w:val="superscript"/>
        </w:rPr>
        <w:fldChar w:fldCharType="separate"/>
      </w:r>
      <w:r w:rsidRPr="00865A89">
        <w:rPr>
          <w:rFonts w:cs="Times New Roman"/>
          <w:noProof/>
          <w:szCs w:val="24"/>
          <w:vertAlign w:val="superscript"/>
        </w:rPr>
        <w:t>3</w:t>
      </w:r>
      <w:r w:rsidRPr="00865A89">
        <w:rPr>
          <w:rFonts w:cs="Times New Roman"/>
          <w:noProof/>
          <w:szCs w:val="24"/>
          <w:vertAlign w:val="superscript"/>
        </w:rPr>
        <w:fldChar w:fldCharType="end"/>
      </w:r>
      <w:r w:rsidRPr="00865A89">
        <w:rPr>
          <w:rFonts w:cs="Times New Roman"/>
          <w:szCs w:val="24"/>
        </w:rPr>
        <w:t>.</w:t>
      </w:r>
      <w:r w:rsidR="00DA5D51">
        <w:rPr>
          <w:rFonts w:cs="Times New Roman"/>
          <w:szCs w:val="24"/>
        </w:rPr>
        <w:t xml:space="preserve"> </w:t>
      </w:r>
      <w:r w:rsidRPr="00865A89">
        <w:rPr>
          <w:rFonts w:cs="Times New Roman"/>
          <w:szCs w:val="24"/>
        </w:rPr>
        <w:t xml:space="preserve">IBD, clinically represented by </w:t>
      </w:r>
      <w:commentRangeStart w:id="29"/>
      <w:r w:rsidRPr="0050264D">
        <w:rPr>
          <w:rFonts w:cs="Times New Roman"/>
          <w:szCs w:val="24"/>
          <w:highlight w:val="yellow"/>
          <w:rPrChange w:id="30" w:author="Ghadermazi,Parsa" w:date="2022-05-24T13:20:00Z">
            <w:rPr>
              <w:rFonts w:cs="Times New Roman"/>
              <w:szCs w:val="24"/>
            </w:rPr>
          </w:rPrChange>
        </w:rPr>
        <w:t xml:space="preserve">Crohn </w:t>
      </w:r>
      <w:commentRangeEnd w:id="29"/>
      <w:r w:rsidR="0050264D" w:rsidRPr="0050264D">
        <w:rPr>
          <w:rStyle w:val="CommentReference"/>
          <w:highlight w:val="yellow"/>
          <w:rPrChange w:id="31" w:author="Ghadermazi,Parsa" w:date="2022-05-24T13:20:00Z">
            <w:rPr>
              <w:rStyle w:val="CommentReference"/>
            </w:rPr>
          </w:rPrChange>
        </w:rPr>
        <w:commentReference w:id="29"/>
      </w:r>
      <w:r w:rsidRPr="0050264D">
        <w:rPr>
          <w:rFonts w:cs="Times New Roman"/>
          <w:szCs w:val="24"/>
          <w:highlight w:val="yellow"/>
          <w:rPrChange w:id="32" w:author="Ghadermazi,Parsa" w:date="2022-05-24T13:20:00Z">
            <w:rPr>
              <w:rFonts w:cs="Times New Roman"/>
              <w:szCs w:val="24"/>
            </w:rPr>
          </w:rPrChange>
        </w:rPr>
        <w:t>disease</w:t>
      </w:r>
      <w:r w:rsidRPr="00865A89">
        <w:rPr>
          <w:rFonts w:cs="Times New Roman"/>
          <w:szCs w:val="24"/>
        </w:rPr>
        <w:t xml:space="preserve"> and ulcerative colitis,</w:t>
      </w:r>
      <w:r w:rsidRPr="00865A89">
        <w:rPr>
          <w:rFonts w:cs="Times New Roman"/>
          <w:color w:val="000000"/>
          <w:szCs w:val="24"/>
        </w:rPr>
        <w:t xml:space="preserve"> is a chronic and life-threating inflammatory disease of the gastrointestinal tract (1,2).</w:t>
      </w:r>
      <w:r w:rsidRPr="00865A89">
        <w:rPr>
          <w:rFonts w:cs="Times New Roman"/>
          <w:szCs w:val="24"/>
        </w:rPr>
        <w:t xml:space="preserve"> </w:t>
      </w:r>
      <w:r w:rsidR="00D900F0">
        <w:rPr>
          <w:rFonts w:cs="Times New Roman"/>
          <w:szCs w:val="24"/>
        </w:rPr>
        <w:t>C</w:t>
      </w:r>
      <w:r w:rsidR="00D900F0" w:rsidRPr="00D900F0">
        <w:rPr>
          <w:rFonts w:cs="Times New Roman"/>
          <w:szCs w:val="24"/>
        </w:rPr>
        <w:t>rohn’s disease is characterized by chronic inflammation of any part of the gastrointestinal tract, has a progressive and destructive</w:t>
      </w:r>
      <w:r w:rsidR="00544F91">
        <w:rPr>
          <w:rFonts w:cs="Times New Roman"/>
          <w:szCs w:val="24"/>
        </w:rPr>
        <w:t xml:space="preserve">, </w:t>
      </w:r>
      <w:del w:id="33" w:author="Ghadermazi,Parsa" w:date="2022-05-24T13:20:00Z">
        <w:r w:rsidR="00544F91" w:rsidDel="0050264D">
          <w:rPr>
            <w:rFonts w:cs="Times New Roman"/>
            <w:szCs w:val="24"/>
          </w:rPr>
          <w:delText>whereas,</w:delText>
        </w:r>
      </w:del>
      <w:ins w:id="34" w:author="Ghadermazi,Parsa" w:date="2022-05-24T13:20:00Z">
        <w:r w:rsidR="0050264D">
          <w:rPr>
            <w:rFonts w:cs="Times New Roman"/>
            <w:szCs w:val="24"/>
          </w:rPr>
          <w:t>whereas</w:t>
        </w:r>
      </w:ins>
      <w:r w:rsidR="00544F91">
        <w:rPr>
          <w:rFonts w:cs="Times New Roman"/>
          <w:szCs w:val="24"/>
        </w:rPr>
        <w:t xml:space="preserve"> ulcerative colitis cause</w:t>
      </w:r>
      <w:r w:rsidR="00FD1287">
        <w:rPr>
          <w:rFonts w:cs="Times New Roman"/>
          <w:szCs w:val="24"/>
        </w:rPr>
        <w:t>s</w:t>
      </w:r>
      <w:r w:rsidR="00544F91">
        <w:rPr>
          <w:rFonts w:cs="Times New Roman"/>
          <w:szCs w:val="24"/>
        </w:rPr>
        <w:t xml:space="preserve"> </w:t>
      </w:r>
      <w:r w:rsidR="00544F91" w:rsidRPr="00544F91">
        <w:rPr>
          <w:rFonts w:cs="Times New Roman"/>
          <w:szCs w:val="24"/>
        </w:rPr>
        <w:t>irritat</w:t>
      </w:r>
      <w:r w:rsidR="00544F91">
        <w:rPr>
          <w:rFonts w:cs="Times New Roman"/>
          <w:szCs w:val="24"/>
        </w:rPr>
        <w:t>ion</w:t>
      </w:r>
      <w:r w:rsidR="00544F91" w:rsidRPr="00544F91">
        <w:rPr>
          <w:rFonts w:cs="Times New Roman"/>
          <w:szCs w:val="24"/>
        </w:rPr>
        <w:t xml:space="preserve"> and inflam</w:t>
      </w:r>
      <w:r w:rsidR="00544F91">
        <w:rPr>
          <w:rFonts w:cs="Times New Roman"/>
          <w:szCs w:val="24"/>
        </w:rPr>
        <w:t>mation of</w:t>
      </w:r>
      <w:r w:rsidR="00544F91" w:rsidRPr="00544F91">
        <w:rPr>
          <w:rFonts w:cs="Times New Roman"/>
          <w:szCs w:val="24"/>
        </w:rPr>
        <w:t xml:space="preserve"> the innermost lining of the large intestine and rectum</w:t>
      </w:r>
      <w:r w:rsidR="00FD1287">
        <w:rPr>
          <w:rFonts w:cs="Times New Roman"/>
          <w:szCs w:val="24"/>
        </w:rPr>
        <w:t xml:space="preserve"> leading to</w:t>
      </w:r>
      <w:r w:rsidR="00544F91" w:rsidRPr="00544F91">
        <w:rPr>
          <w:rFonts w:cs="Times New Roman"/>
          <w:szCs w:val="24"/>
        </w:rPr>
        <w:t xml:space="preserve"> ulcers or sores.</w:t>
      </w:r>
      <w:r w:rsidR="00FD1287">
        <w:rPr>
          <w:rFonts w:cs="Times New Roman"/>
          <w:szCs w:val="24"/>
        </w:rPr>
        <w:t xml:space="preserve"> </w:t>
      </w:r>
      <w:r w:rsidR="006300C6">
        <w:rPr>
          <w:rFonts w:cs="Times New Roman"/>
          <w:szCs w:val="24"/>
        </w:rPr>
        <w:t xml:space="preserve">The symptoms of </w:t>
      </w:r>
      <w:r w:rsidR="001A6478">
        <w:rPr>
          <w:rFonts w:cs="Times New Roman"/>
          <w:szCs w:val="24"/>
        </w:rPr>
        <w:t>IBD</w:t>
      </w:r>
      <w:r w:rsidR="001A6478" w:rsidRPr="00865A89">
        <w:rPr>
          <w:rFonts w:cs="Times New Roman"/>
          <w:szCs w:val="24"/>
        </w:rPr>
        <w:t xml:space="preserve"> </w:t>
      </w:r>
      <w:proofErr w:type="gramStart"/>
      <w:r w:rsidRPr="00865A89">
        <w:rPr>
          <w:rFonts w:cs="Times New Roman"/>
          <w:szCs w:val="24"/>
        </w:rPr>
        <w:t>is</w:t>
      </w:r>
      <w:proofErr w:type="gramEnd"/>
      <w:r w:rsidRPr="00865A89">
        <w:rPr>
          <w:rFonts w:cs="Times New Roman"/>
          <w:szCs w:val="24"/>
        </w:rPr>
        <w:t xml:space="preserve"> </w:t>
      </w:r>
      <w:r w:rsidRPr="00865A89">
        <w:rPr>
          <w:rFonts w:cs="Times New Roman"/>
          <w:color w:val="000000"/>
          <w:szCs w:val="24"/>
        </w:rPr>
        <w:t>characterized by</w:t>
      </w:r>
      <w:r w:rsidR="002E4EC2">
        <w:rPr>
          <w:rFonts w:cs="Times New Roman"/>
          <w:color w:val="000000"/>
          <w:szCs w:val="24"/>
        </w:rPr>
        <w:t xml:space="preserve"> </w:t>
      </w:r>
      <w:r w:rsidRPr="00865A89">
        <w:rPr>
          <w:rFonts w:cs="Times New Roman"/>
          <w:color w:val="000000"/>
          <w:szCs w:val="24"/>
        </w:rPr>
        <w:t>episodes of abdominal pain, diarrhea with or without mucus, bloody stools, fecal urgency, weight loss, the abnormal innate and adaptive immune responses and their interactions</w:t>
      </w:r>
      <w:r w:rsidR="00C20D4F">
        <w:rPr>
          <w:rFonts w:cs="Times New Roman"/>
          <w:color w:val="000000"/>
          <w:szCs w:val="24"/>
        </w:rPr>
        <w:t xml:space="preserve"> </w:t>
      </w:r>
      <w:r w:rsidRPr="00865A89">
        <w:rPr>
          <w:rFonts w:cs="Times New Roman"/>
          <w:color w:val="000000"/>
          <w:szCs w:val="24"/>
        </w:rPr>
        <w:t>that result</w:t>
      </w:r>
      <w:r w:rsidR="001A6478">
        <w:rPr>
          <w:rFonts w:cs="Times New Roman"/>
          <w:color w:val="000000"/>
          <w:szCs w:val="24"/>
        </w:rPr>
        <w:t>s</w:t>
      </w:r>
      <w:r w:rsidRPr="00865A89">
        <w:rPr>
          <w:rFonts w:cs="Times New Roman"/>
          <w:color w:val="000000"/>
          <w:szCs w:val="24"/>
        </w:rPr>
        <w:t xml:space="preserve"> in inflammation of the intestinal mucosa and ulceration (3,4).</w:t>
      </w:r>
    </w:p>
    <w:p w14:paraId="6197301A" w14:textId="77777777" w:rsidR="00CF2086" w:rsidRPr="00865A89" w:rsidRDefault="00CF2086" w:rsidP="00CF2086">
      <w:pPr>
        <w:spacing w:line="360" w:lineRule="auto"/>
        <w:ind w:firstLine="720"/>
        <w:jc w:val="both"/>
        <w:rPr>
          <w:rFonts w:cs="Times New Roman"/>
          <w:color w:val="000000"/>
          <w:szCs w:val="24"/>
        </w:rPr>
      </w:pPr>
      <w:r w:rsidRPr="00865A89">
        <w:rPr>
          <w:rFonts w:cs="Times New Roman"/>
          <w:color w:val="000000"/>
          <w:szCs w:val="24"/>
        </w:rPr>
        <w:t xml:space="preserve">The </w:t>
      </w:r>
      <w:r w:rsidR="00D8180F">
        <w:rPr>
          <w:rFonts w:cs="Times New Roman"/>
          <w:color w:val="000000"/>
          <w:szCs w:val="24"/>
        </w:rPr>
        <w:t xml:space="preserve">etiology of </w:t>
      </w:r>
      <w:r w:rsidRPr="00865A89">
        <w:rPr>
          <w:rFonts w:cs="Times New Roman"/>
          <w:color w:val="000000"/>
          <w:szCs w:val="24"/>
        </w:rPr>
        <w:t xml:space="preserve">IBD is </w:t>
      </w:r>
      <w:r w:rsidR="00D8180F">
        <w:rPr>
          <w:rFonts w:cs="Times New Roman"/>
          <w:color w:val="000000"/>
          <w:szCs w:val="24"/>
        </w:rPr>
        <w:t>largely unknown</w:t>
      </w:r>
      <w:r w:rsidR="00C20D4F">
        <w:rPr>
          <w:rFonts w:cs="Times New Roman"/>
          <w:color w:val="000000"/>
          <w:szCs w:val="24"/>
        </w:rPr>
        <w:t xml:space="preserve"> </w:t>
      </w:r>
      <w:r w:rsidRPr="00865A89">
        <w:rPr>
          <w:rFonts w:cs="Times New Roman"/>
          <w:color w:val="000000"/>
          <w:szCs w:val="24"/>
        </w:rPr>
        <w:t xml:space="preserve">and has been proposed it allied with genetic susceptibility of the host, </w:t>
      </w:r>
      <w:r w:rsidR="00D8180F">
        <w:rPr>
          <w:rFonts w:cs="Times New Roman"/>
          <w:color w:val="000000"/>
          <w:szCs w:val="24"/>
        </w:rPr>
        <w:t xml:space="preserve">alterations in </w:t>
      </w:r>
      <w:r w:rsidRPr="00865A89">
        <w:rPr>
          <w:rFonts w:cs="Times New Roman"/>
          <w:color w:val="000000"/>
          <w:szCs w:val="24"/>
        </w:rPr>
        <w:t xml:space="preserve">intestinal microbiota, other environmental factors, and immunological abnormalities (2, 5). Patient with IBD often manifests in young adulthood and represent a lifelong relapsing and remitting course that has a negative impact on health and quality of life with symptomatic characteristic as higher levels of psychiatric distress anxiety, and somatosensory amplification (6,7). Moreover, IBD patients are at increased risk for developing colorectal cancer (CRC) </w:t>
      </w:r>
      <w:r w:rsidR="00DA5D51">
        <w:rPr>
          <w:rFonts w:cs="Times New Roman"/>
          <w:color w:val="000000"/>
          <w:szCs w:val="24"/>
        </w:rPr>
        <w:t>approximately</w:t>
      </w:r>
      <w:r w:rsidRPr="00865A89">
        <w:rPr>
          <w:rFonts w:cs="Times New Roman"/>
          <w:color w:val="000000"/>
          <w:szCs w:val="24"/>
        </w:rPr>
        <w:t xml:space="preserve"> 3-to </w:t>
      </w:r>
      <w:proofErr w:type="gramStart"/>
      <w:r w:rsidRPr="00865A89">
        <w:rPr>
          <w:rFonts w:cs="Times New Roman"/>
          <w:color w:val="000000"/>
          <w:szCs w:val="24"/>
        </w:rPr>
        <w:t>5 fold</w:t>
      </w:r>
      <w:proofErr w:type="gramEnd"/>
      <w:r w:rsidRPr="00865A89">
        <w:rPr>
          <w:rFonts w:cs="Times New Roman"/>
          <w:color w:val="000000"/>
          <w:szCs w:val="24"/>
        </w:rPr>
        <w:t xml:space="preserve"> more compared to patients without IBD. </w:t>
      </w:r>
    </w:p>
    <w:p w14:paraId="001D2FAA" w14:textId="77777777" w:rsidR="006300C6" w:rsidRDefault="006300C6" w:rsidP="006300C6">
      <w:pPr>
        <w:spacing w:line="360" w:lineRule="auto"/>
        <w:ind w:firstLine="720"/>
        <w:jc w:val="both"/>
        <w:rPr>
          <w:rFonts w:cs="Times New Roman"/>
          <w:color w:val="000000" w:themeColor="text1"/>
          <w:szCs w:val="24"/>
        </w:rPr>
      </w:pPr>
      <w:r w:rsidRPr="00865A89">
        <w:rPr>
          <w:rFonts w:cs="Times New Roman"/>
          <w:color w:val="000000"/>
          <w:szCs w:val="24"/>
        </w:rPr>
        <w:t>Current available mode of treatments</w:t>
      </w:r>
      <w:r>
        <w:rPr>
          <w:rFonts w:cs="Times New Roman"/>
          <w:color w:val="000000"/>
          <w:szCs w:val="24"/>
        </w:rPr>
        <w:t xml:space="preserve"> for IBD patients</w:t>
      </w:r>
      <w:r w:rsidRPr="00865A89">
        <w:rPr>
          <w:rFonts w:cs="Times New Roman"/>
          <w:color w:val="000000"/>
          <w:szCs w:val="24"/>
        </w:rPr>
        <w:t xml:space="preserve"> includes anti-inflammatory drugs </w:t>
      </w:r>
      <w:r>
        <w:rPr>
          <w:rFonts w:cs="Times New Roman"/>
          <w:color w:val="000000"/>
          <w:szCs w:val="24"/>
        </w:rPr>
        <w:t>like</w:t>
      </w:r>
      <w:r w:rsidRPr="00865A89">
        <w:rPr>
          <w:rFonts w:cs="Times New Roman"/>
          <w:color w:val="000000"/>
          <w:szCs w:val="24"/>
        </w:rPr>
        <w:t xml:space="preserve"> </w:t>
      </w:r>
      <w:proofErr w:type="spellStart"/>
      <w:r w:rsidRPr="00865A89">
        <w:rPr>
          <w:rFonts w:cs="Times New Roman"/>
          <w:color w:val="000000"/>
          <w:szCs w:val="24"/>
        </w:rPr>
        <w:t>aminosalicylates</w:t>
      </w:r>
      <w:proofErr w:type="spellEnd"/>
      <w:r w:rsidRPr="00865A89">
        <w:rPr>
          <w:rFonts w:cs="Times New Roman"/>
          <w:color w:val="000000"/>
          <w:szCs w:val="24"/>
        </w:rPr>
        <w:t xml:space="preserve"> and corticosteroids, immunosuppressive agents such as anti-TNF-alpha agent</w:t>
      </w:r>
      <w:r>
        <w:rPr>
          <w:rFonts w:cs="Times New Roman"/>
          <w:color w:val="000000"/>
          <w:szCs w:val="24"/>
        </w:rPr>
        <w:t>s</w:t>
      </w:r>
      <w:r w:rsidRPr="00865A89">
        <w:rPr>
          <w:rFonts w:cs="Times New Roman"/>
          <w:color w:val="000000"/>
          <w:szCs w:val="24"/>
        </w:rPr>
        <w:t xml:space="preserve"> ((infliximab, adalimumab, and certolizumab), antibiotics, biologic agents and surgery (8, 9). Unfortunately, a substantial number of patients are not fully responsive to these conventional and adjuvant therapy and show</w:t>
      </w:r>
      <w:r>
        <w:rPr>
          <w:rFonts w:cs="Times New Roman"/>
          <w:color w:val="000000"/>
          <w:szCs w:val="24"/>
        </w:rPr>
        <w:t>ed</w:t>
      </w:r>
      <w:r w:rsidRPr="00865A89">
        <w:rPr>
          <w:rFonts w:cs="Times New Roman"/>
          <w:color w:val="000000"/>
          <w:szCs w:val="24"/>
        </w:rPr>
        <w:t xml:space="preserve"> los</w:t>
      </w:r>
      <w:r>
        <w:rPr>
          <w:rFonts w:cs="Times New Roman"/>
          <w:color w:val="000000"/>
          <w:szCs w:val="24"/>
        </w:rPr>
        <w:t>s of</w:t>
      </w:r>
      <w:r w:rsidRPr="00865A89">
        <w:rPr>
          <w:rFonts w:cs="Times New Roman"/>
          <w:color w:val="000000"/>
          <w:szCs w:val="24"/>
        </w:rPr>
        <w:t xml:space="preserve"> efficacy over time (10, 11).</w:t>
      </w:r>
      <w:r>
        <w:rPr>
          <w:rFonts w:cs="Times New Roman"/>
          <w:color w:val="000000"/>
          <w:szCs w:val="24"/>
        </w:rPr>
        <w:t xml:space="preserve"> </w:t>
      </w:r>
      <w:r w:rsidRPr="00865A89">
        <w:rPr>
          <w:rFonts w:cs="Times New Roman"/>
          <w:color w:val="000000"/>
          <w:szCs w:val="24"/>
        </w:rPr>
        <w:t xml:space="preserve">Furthermore, risk associated with these treatments; for </w:t>
      </w:r>
      <w:proofErr w:type="gramStart"/>
      <w:r w:rsidRPr="00865A89">
        <w:rPr>
          <w:rFonts w:cs="Times New Roman"/>
          <w:color w:val="000000"/>
          <w:szCs w:val="24"/>
        </w:rPr>
        <w:t>example</w:t>
      </w:r>
      <w:proofErr w:type="gramEnd"/>
      <w:r w:rsidRPr="00865A89">
        <w:rPr>
          <w:rFonts w:cs="Times New Roman"/>
          <w:color w:val="000000"/>
          <w:szCs w:val="24"/>
        </w:rPr>
        <w:t xml:space="preserve"> anti-TNF agent is associated with adverse effects, including risks of infections leading to illness such as tuberculosis and malignancies (8, 12, 13). </w:t>
      </w:r>
      <w:r>
        <w:t xml:space="preserve">Due to the therapies related toxicities as well as ineffectiveness of IBD standard chemotherapy, there is an urgent need to seek </w:t>
      </w:r>
      <w:commentRangeStart w:id="35"/>
      <w:r>
        <w:t xml:space="preserve">an </w:t>
      </w:r>
      <w:commentRangeEnd w:id="35"/>
      <w:r w:rsidR="00F01F40">
        <w:rPr>
          <w:rStyle w:val="CommentReference"/>
        </w:rPr>
        <w:commentReference w:id="35"/>
      </w:r>
      <w:r>
        <w:t xml:space="preserve">alternative and effective therapeutic approaches to the treatment of IBD. In this context, research efforts were directed to understand role of gut microbiota alteration in IBD </w:t>
      </w:r>
      <w:r>
        <w:lastRenderedPageBreak/>
        <w:t xml:space="preserve">pathogenesis, by aiming to restore the gut microbiome composition through use of nutraceuticals (prebiotics) probiotics, </w:t>
      </w:r>
      <w:proofErr w:type="spellStart"/>
      <w:r>
        <w:t>synbiotics</w:t>
      </w:r>
      <w:proofErr w:type="spellEnd"/>
      <w:r>
        <w:t>, and fecal microbiota transplantation as a</w:t>
      </w:r>
      <w:ins w:id="36" w:author="Rachagani, Satyanarayana" w:date="2021-03-03T22:28:00Z">
        <w:r>
          <w:t>n</w:t>
        </w:r>
      </w:ins>
      <w:r>
        <w:t xml:space="preserve"> </w:t>
      </w:r>
      <w:proofErr w:type="gramStart"/>
      <w:r>
        <w:t>alternative therapies</w:t>
      </w:r>
      <w:proofErr w:type="gramEnd"/>
      <w:r>
        <w:t xml:space="preserve"> to ameliorate the intestinal inflammation of IBD. </w:t>
      </w:r>
      <w:r w:rsidRPr="00865A89">
        <w:rPr>
          <w:rFonts w:cs="Times New Roman"/>
          <w:color w:val="000000"/>
          <w:szCs w:val="24"/>
        </w:rPr>
        <w:t xml:space="preserve">Therefore, </w:t>
      </w:r>
      <w:r w:rsidRPr="001C56B6">
        <w:rPr>
          <w:rFonts w:cs="Times New Roman"/>
          <w:color w:val="000000" w:themeColor="text1"/>
          <w:szCs w:val="24"/>
        </w:rPr>
        <w:t>future</w:t>
      </w:r>
      <w:r>
        <w:rPr>
          <w:rFonts w:cs="Times New Roman"/>
          <w:color w:val="000000" w:themeColor="text1"/>
          <w:szCs w:val="24"/>
        </w:rPr>
        <w:t xml:space="preserve"> </w:t>
      </w:r>
      <w:r w:rsidRPr="001C56B6">
        <w:rPr>
          <w:rFonts w:cs="Times New Roman"/>
          <w:color w:val="000000" w:themeColor="text1"/>
          <w:szCs w:val="24"/>
        </w:rPr>
        <w:t>research activities</w:t>
      </w:r>
      <w:r>
        <w:rPr>
          <w:rFonts w:cs="Times New Roman"/>
          <w:color w:val="000000" w:themeColor="text1"/>
          <w:szCs w:val="24"/>
        </w:rPr>
        <w:t xml:space="preserve"> directed to</w:t>
      </w:r>
      <w:r w:rsidRPr="001C56B6">
        <w:rPr>
          <w:rFonts w:cs="Times New Roman"/>
          <w:color w:val="000000" w:themeColor="text1"/>
          <w:szCs w:val="24"/>
        </w:rPr>
        <w:t xml:space="preserve"> focus </w:t>
      </w:r>
      <w:r>
        <w:rPr>
          <w:rFonts w:cs="Times New Roman"/>
          <w:color w:val="000000" w:themeColor="text1"/>
          <w:szCs w:val="24"/>
        </w:rPr>
        <w:t>on</w:t>
      </w:r>
      <w:r w:rsidRPr="001C56B6">
        <w:rPr>
          <w:rFonts w:cs="Times New Roman"/>
          <w:color w:val="000000" w:themeColor="text1"/>
          <w:szCs w:val="24"/>
        </w:rPr>
        <w:t xml:space="preserve"> development of alternatives strategies such as the use</w:t>
      </w:r>
      <w:r>
        <w:rPr>
          <w:rFonts w:cs="Times New Roman"/>
          <w:color w:val="000000" w:themeColor="text1"/>
          <w:szCs w:val="24"/>
        </w:rPr>
        <w:t xml:space="preserve"> of</w:t>
      </w:r>
      <w:r w:rsidRPr="001C56B6">
        <w:rPr>
          <w:rFonts w:cs="Times New Roman"/>
          <w:color w:val="000000" w:themeColor="text1"/>
          <w:szCs w:val="24"/>
        </w:rPr>
        <w:t xml:space="preserve"> nutraceuticals that can improve the efficacy and safety of existing therapies and might be proven as milestone for IBD patients.</w:t>
      </w:r>
    </w:p>
    <w:p w14:paraId="7ABA348B" w14:textId="04213B65" w:rsidR="003D3038" w:rsidRDefault="003556EB" w:rsidP="006300C6">
      <w:pPr>
        <w:spacing w:line="360" w:lineRule="auto"/>
        <w:ind w:firstLine="720"/>
        <w:jc w:val="both"/>
        <w:rPr>
          <w:color w:val="000000"/>
          <w:shd w:val="clear" w:color="auto" w:fill="FFFFFF"/>
        </w:rPr>
      </w:pPr>
      <w:r>
        <w:rPr>
          <w:color w:val="000000"/>
          <w:shd w:val="clear" w:color="auto" w:fill="FFFFFF"/>
        </w:rPr>
        <w:t>Recent studies have</w:t>
      </w:r>
      <w:r w:rsidR="007B25D0">
        <w:rPr>
          <w:color w:val="000000"/>
          <w:shd w:val="clear" w:color="auto" w:fill="FFFFFF"/>
        </w:rPr>
        <w:t xml:space="preserve"> been highlighting </w:t>
      </w:r>
      <w:r>
        <w:rPr>
          <w:color w:val="000000"/>
          <w:shd w:val="clear" w:color="auto" w:fill="FFFFFF"/>
        </w:rPr>
        <w:t xml:space="preserve">that alteration in gut microbiota (dysbiosis) </w:t>
      </w:r>
      <w:commentRangeStart w:id="37"/>
      <w:r>
        <w:rPr>
          <w:color w:val="000000"/>
          <w:shd w:val="clear" w:color="auto" w:fill="FFFFFF"/>
        </w:rPr>
        <w:t xml:space="preserve">is </w:t>
      </w:r>
      <w:r w:rsidR="00A62F5C">
        <w:rPr>
          <w:color w:val="000000"/>
          <w:shd w:val="clear" w:color="auto" w:fill="FFFFFF"/>
        </w:rPr>
        <w:t xml:space="preserve">plays </w:t>
      </w:r>
      <w:commentRangeEnd w:id="37"/>
      <w:r w:rsidR="00F01F40">
        <w:rPr>
          <w:rStyle w:val="CommentReference"/>
        </w:rPr>
        <w:commentReference w:id="37"/>
      </w:r>
      <w:r w:rsidR="00A62F5C">
        <w:rPr>
          <w:color w:val="000000"/>
          <w:shd w:val="clear" w:color="auto" w:fill="FFFFFF"/>
        </w:rPr>
        <w:t xml:space="preserve">an </w:t>
      </w:r>
      <w:r w:rsidR="007B25D0">
        <w:rPr>
          <w:color w:val="000000"/>
          <w:shd w:val="clear" w:color="auto" w:fill="FFFFFF"/>
        </w:rPr>
        <w:t xml:space="preserve">important </w:t>
      </w:r>
      <w:r w:rsidR="00A62F5C">
        <w:rPr>
          <w:color w:val="000000"/>
          <w:shd w:val="clear" w:color="auto" w:fill="FFFFFF"/>
        </w:rPr>
        <w:t>role</w:t>
      </w:r>
      <w:r>
        <w:rPr>
          <w:color w:val="000000"/>
          <w:shd w:val="clear" w:color="auto" w:fill="FFFFFF"/>
        </w:rPr>
        <w:t xml:space="preserve"> in the</w:t>
      </w:r>
      <w:r w:rsidR="007B25D0">
        <w:rPr>
          <w:color w:val="000000"/>
          <w:shd w:val="clear" w:color="auto" w:fill="FFFFFF"/>
        </w:rPr>
        <w:t xml:space="preserve"> IBD</w:t>
      </w:r>
      <w:r>
        <w:rPr>
          <w:color w:val="000000"/>
          <w:shd w:val="clear" w:color="auto" w:fill="FFFFFF"/>
        </w:rPr>
        <w:t xml:space="preserve"> pathogenesis. </w:t>
      </w:r>
      <w:r w:rsidR="00A62F5C">
        <w:rPr>
          <w:color w:val="000000"/>
          <w:shd w:val="clear" w:color="auto" w:fill="FFFFFF"/>
        </w:rPr>
        <w:t>It</w:t>
      </w:r>
      <w:r>
        <w:rPr>
          <w:color w:val="000000"/>
          <w:shd w:val="clear" w:color="auto" w:fill="FFFFFF"/>
        </w:rPr>
        <w:t xml:space="preserve"> </w:t>
      </w:r>
      <w:r w:rsidR="00A62F5C">
        <w:rPr>
          <w:color w:val="000000"/>
          <w:shd w:val="clear" w:color="auto" w:fill="FFFFFF"/>
        </w:rPr>
        <w:t xml:space="preserve">acts </w:t>
      </w:r>
      <w:r>
        <w:rPr>
          <w:color w:val="000000"/>
          <w:shd w:val="clear" w:color="auto" w:fill="FFFFFF"/>
        </w:rPr>
        <w:t>as a metabolic organ and contribut</w:t>
      </w:r>
      <w:r w:rsidR="00A62F5C">
        <w:rPr>
          <w:color w:val="000000"/>
          <w:shd w:val="clear" w:color="auto" w:fill="FFFFFF"/>
        </w:rPr>
        <w:t xml:space="preserve">ing toward the overall health of </w:t>
      </w:r>
      <w:r>
        <w:rPr>
          <w:color w:val="000000"/>
          <w:shd w:val="clear" w:color="auto" w:fill="FFFFFF"/>
        </w:rPr>
        <w:t>human</w:t>
      </w:r>
      <w:r w:rsidR="00A62F5C">
        <w:rPr>
          <w:color w:val="000000"/>
          <w:shd w:val="clear" w:color="auto" w:fill="FFFFFF"/>
        </w:rPr>
        <w:t>s</w:t>
      </w:r>
      <w:r>
        <w:rPr>
          <w:color w:val="000000"/>
          <w:shd w:val="clear" w:color="auto" w:fill="FFFFFF"/>
        </w:rPr>
        <w:t xml:space="preserve"> by performing </w:t>
      </w:r>
      <w:r w:rsidR="00A62F5C">
        <w:rPr>
          <w:color w:val="000000"/>
          <w:shd w:val="clear" w:color="auto" w:fill="FFFFFF"/>
        </w:rPr>
        <w:t>several</w:t>
      </w:r>
      <w:r>
        <w:rPr>
          <w:color w:val="000000"/>
          <w:shd w:val="clear" w:color="auto" w:fill="FFFFFF"/>
        </w:rPr>
        <w:t xml:space="preserve"> physiological functions</w:t>
      </w:r>
      <w:r w:rsidR="00A62F5C">
        <w:rPr>
          <w:color w:val="000000"/>
          <w:shd w:val="clear" w:color="auto" w:fill="FFFFFF"/>
        </w:rPr>
        <w:t>, whereas dysbiosis leads to</w:t>
      </w:r>
      <w:r>
        <w:rPr>
          <w:color w:val="000000"/>
          <w:shd w:val="clear" w:color="auto" w:fill="FFFFFF"/>
        </w:rPr>
        <w:t xml:space="preserve"> various disease, including IBD</w:t>
      </w:r>
      <w:r w:rsidR="00914482">
        <w:rPr>
          <w:color w:val="000000"/>
          <w:shd w:val="clear" w:color="auto" w:fill="FFFFFF"/>
        </w:rPr>
        <w:t xml:space="preserve">. </w:t>
      </w:r>
      <w:r w:rsidR="003D3038" w:rsidRPr="003D3038">
        <w:rPr>
          <w:color w:val="000000"/>
          <w:shd w:val="clear" w:color="auto" w:fill="FFFFFF"/>
        </w:rPr>
        <w:t xml:space="preserve">The gut microbial flora of human is dynamic and diverse communities of commensal bacteria, Bacteriophage (viruses) and fungi, however, more than 1000 species of bacteria constitute major proportion </w:t>
      </w:r>
      <w:r w:rsidR="006300C6">
        <w:rPr>
          <w:color w:val="000000"/>
          <w:shd w:val="clear" w:color="auto" w:fill="FFFFFF"/>
        </w:rPr>
        <w:t xml:space="preserve">of </w:t>
      </w:r>
      <w:r w:rsidR="003D3038" w:rsidRPr="003D3038">
        <w:rPr>
          <w:color w:val="000000"/>
          <w:shd w:val="clear" w:color="auto" w:fill="FFFFFF"/>
        </w:rPr>
        <w:t>gut microbiota [25–27]. Moreover, the four major phyla like Bacteroidetes, Firmicutes, Actinobacteria and Proteobacteria constitute over 90% of healthy human gut bacterial species [25, 26, 28–30]. Additionally, there is a significant difference in inter-individual microbial diversity within these major phyla [31]. The gut microbiota and human host has a mutual symbiotic relationship, in which the human host provides a nutrient-rich habitat for the microbiome, while the microbiota supports the host various physiological functions to maintain a healthy state through production of short-chain fatty acids (SCFAs), vitamins, energy production and intestinal mucosa integrity of colon epithelium, and impediment of pathogenic microbes [32–36]. Further, some of the gut microbiota members plays an important role in host immune system [31, 37, 38].</w:t>
      </w:r>
      <w:ins w:id="38" w:author="Ghadermazi,Parsa" w:date="2022-05-24T13:54:00Z">
        <w:r w:rsidR="001549A8">
          <w:rPr>
            <w:color w:val="000000"/>
            <w:shd w:val="clear" w:color="auto" w:fill="FFFFFF"/>
          </w:rPr>
          <w:t xml:space="preserve"> </w:t>
        </w:r>
      </w:ins>
    </w:p>
    <w:p w14:paraId="547EA3A5" w14:textId="09F03C8E" w:rsidR="002F2F8E" w:rsidRDefault="00CA17E4" w:rsidP="004A3CC6">
      <w:pPr>
        <w:spacing w:line="360" w:lineRule="auto"/>
        <w:ind w:firstLine="720"/>
        <w:jc w:val="both"/>
        <w:rPr>
          <w:rFonts w:cs="Times New Roman"/>
          <w:szCs w:val="24"/>
        </w:rPr>
      </w:pPr>
      <w:r>
        <w:t xml:space="preserve">From the above context, </w:t>
      </w:r>
      <w:r>
        <w:rPr>
          <w:rFonts w:cs="Times New Roman"/>
          <w:szCs w:val="24"/>
        </w:rPr>
        <w:t>n</w:t>
      </w:r>
      <w:r w:rsidR="00CF2086" w:rsidRPr="00865A89">
        <w:rPr>
          <w:rFonts w:cs="Times New Roman"/>
          <w:szCs w:val="24"/>
        </w:rPr>
        <w:t>utraceuticals</w:t>
      </w:r>
      <w:r>
        <w:rPr>
          <w:rFonts w:cs="Times New Roman"/>
          <w:szCs w:val="24"/>
        </w:rPr>
        <w:t xml:space="preserve"> </w:t>
      </w:r>
      <w:r w:rsidR="00CF2086" w:rsidRPr="00865A89">
        <w:rPr>
          <w:rFonts w:cs="Times New Roman"/>
          <w:szCs w:val="24"/>
        </w:rPr>
        <w:t xml:space="preserve">consist of bioactive compounds </w:t>
      </w:r>
      <w:r w:rsidRPr="00865A89">
        <w:rPr>
          <w:rFonts w:cs="Times New Roman"/>
          <w:szCs w:val="24"/>
        </w:rPr>
        <w:t xml:space="preserve">such as polyphenols </w:t>
      </w:r>
      <w:r w:rsidR="00D86186">
        <w:rPr>
          <w:rFonts w:cs="Times New Roman"/>
          <w:szCs w:val="24"/>
        </w:rPr>
        <w:t xml:space="preserve">and </w:t>
      </w:r>
      <w:r w:rsidR="00BF32FC">
        <w:rPr>
          <w:rFonts w:cs="Times New Roman"/>
          <w:szCs w:val="24"/>
        </w:rPr>
        <w:t>poly/</w:t>
      </w:r>
      <w:r w:rsidR="00D86186">
        <w:rPr>
          <w:rFonts w:cs="Times New Roman"/>
          <w:szCs w:val="24"/>
        </w:rPr>
        <w:t xml:space="preserve">oligosaccharides (indigestible carbohydrates by host digestive enzymes) (prebiotics) </w:t>
      </w:r>
      <w:r w:rsidR="00CF2086" w:rsidRPr="00865A89">
        <w:rPr>
          <w:rFonts w:cs="Times New Roman"/>
          <w:szCs w:val="24"/>
        </w:rPr>
        <w:t xml:space="preserve">from </w:t>
      </w:r>
      <w:r>
        <w:rPr>
          <w:rFonts w:cs="Times New Roman"/>
          <w:szCs w:val="24"/>
        </w:rPr>
        <w:t>plant</w:t>
      </w:r>
      <w:r w:rsidR="00CF2086">
        <w:rPr>
          <w:rFonts w:cs="Times New Roman"/>
          <w:szCs w:val="24"/>
        </w:rPr>
        <w:t xml:space="preserve"> that provide health benefits </w:t>
      </w:r>
      <w:r w:rsidR="00794C02">
        <w:rPr>
          <w:rFonts w:cs="Times New Roman"/>
          <w:szCs w:val="24"/>
        </w:rPr>
        <w:t xml:space="preserve">by modulation of gut microbiome thereby decreasing disease severity </w:t>
      </w:r>
      <w:r w:rsidR="00CF2086" w:rsidRPr="00865A89">
        <w:rPr>
          <w:rFonts w:cs="Times New Roman"/>
          <w:szCs w:val="24"/>
        </w:rPr>
        <w:t>without the negative side effects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&lt;EndNote&gt;&lt;Cite&gt;&lt;Author&gt;Mijan&lt;/Author&gt;&lt;Year&gt;2018&lt;/Year&gt;&lt;RecNum&gt;0&lt;/RecNum&gt;&lt;IDText&gt;Diets, functional foods, and nutraceuticals as alternative therapies for inflammatory bowel disease: Present status and future trends&lt;/IDText&gt;&lt;DisplayText&gt;&lt;style face="superscript"&gt;9&lt;/style&gt;&lt;/DisplayText&gt;&lt;record&gt;&lt;dates&gt;&lt;pub-dates&gt;&lt;date&gt;Jul 7&lt;/date&gt;&lt;/pub-dates&gt;&lt;year&gt;2018&lt;/year&gt;&lt;/dates&gt;&lt;urls&gt;&lt;related-urls&gt;&lt;url&gt;http://dx.doi.org/10.3748/wjg.v24.i25.2673&lt;/url&gt;&lt;/related-urls&gt;&lt;/urls&gt;&lt;isbn&gt;1007-9327 (Print)2219-2840 (Electronic)&lt;/isbn&gt;&lt;custom2&gt;6034142&lt;/custom2&gt;&lt;titles&gt;&lt;title&gt;Diets, functional foods, and nutraceuticals as alternative therapies for inflammatory bowel disease: Present status and future trends&lt;/title&gt;&lt;secondary-title&gt;World J Gastroenterol&lt;/secondary-title&gt;&lt;/titles&gt;&lt;pages&gt;2673-85&lt;/pages&gt;&lt;number&gt;25&lt;/number&gt;&lt;contributors&gt;&lt;authors&gt;&lt;author&gt;Mijan, M. A.&lt;/author&gt;&lt;author&gt;Lim, B. O.&lt;/author&gt;&lt;/authors&gt;&lt;/contributors&gt;&lt;language&gt;eng&lt;/language&gt;&lt;added-date format="utc"&gt;1556986232&lt;/added-date&gt;&lt;ref-type name="Journal Article"&gt;17&lt;/ref-type&gt;&lt;auth-address&gt;Department of Integrated Biosciences, College of Biomedical &amp;amp; Health Science, Konkuk University, Chungju 380-701, South KoreaDepartment of Integrated Biosciences, College of Biomedical &amp;amp; Health Science, Konkuk University, Chungju 380-701, South Korea. beongou@kku.ac.kr&lt;/auth-address&gt;&lt;rec-number&gt;155&lt;/rec-number&gt;&lt;last-updated-date format="utc"&gt;1556986232&lt;/last-updated-date&gt;&lt;accession-num&gt;29991873&lt;/accession-num&gt;&lt;electronic-resource-num&gt;10.3748/wjg.v24.i25.2673&lt;/electronic-resource-num&gt;&lt;volume&gt;24&lt;/volume&gt;&lt;/record&gt;&lt;/Cite&gt;&lt;/EndNote&gt;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9</w:t>
      </w:r>
      <w:r w:rsidR="00CF2086" w:rsidRPr="00865A89">
        <w:rPr>
          <w:rFonts w:cs="Times New Roman"/>
          <w:noProof/>
          <w:szCs w:val="24"/>
        </w:rPr>
        <w:fldChar w:fldCharType="end"/>
      </w:r>
      <w:r>
        <w:t>.</w:t>
      </w:r>
      <w:r w:rsidR="00D8180F">
        <w:t xml:space="preserve"> </w:t>
      </w:r>
      <w:r w:rsidR="00D86186">
        <w:t xml:space="preserve">Prebiotics can promote the growth of </w:t>
      </w:r>
      <w:r w:rsidR="00D042F9">
        <w:t>certain</w:t>
      </w:r>
      <w:r w:rsidR="00D86186">
        <w:t xml:space="preserve"> beneficial gut </w:t>
      </w:r>
      <w:r w:rsidR="00D042F9">
        <w:t>bacterial spe</w:t>
      </w:r>
      <w:r w:rsidR="00F86971">
        <w:t xml:space="preserve">cies, </w:t>
      </w:r>
      <w:r w:rsidR="00D86186">
        <w:t>[113]. 112]</w:t>
      </w:r>
      <w:r w:rsidR="00EC2DE9">
        <w:t xml:space="preserve"> through their metabolism in the </w:t>
      </w:r>
      <w:r w:rsidR="00D86186">
        <w:t>colon by anaerobic gut microbiota</w:t>
      </w:r>
      <w:r w:rsidR="00EC2DE9">
        <w:t xml:space="preserve"> leading to</w:t>
      </w:r>
      <w:r w:rsidR="00D86186">
        <w:t xml:space="preserve"> produc</w:t>
      </w:r>
      <w:r w:rsidR="00EC2DE9">
        <w:t>tion of</w:t>
      </w:r>
      <w:r w:rsidR="00D86186">
        <w:t xml:space="preserve"> short-chain fatty acids</w:t>
      </w:r>
      <w:r w:rsidR="006258E3">
        <w:t xml:space="preserve"> (SCFA) like Acetate, propionic acid</w:t>
      </w:r>
      <w:r w:rsidR="00D86186">
        <w:t xml:space="preserve"> </w:t>
      </w:r>
      <w:r w:rsidR="006258E3">
        <w:t>and butyrate</w:t>
      </w:r>
      <w:r w:rsidR="00794C02">
        <w:t xml:space="preserve">, other bacterial metabolites like vitamins, amino acids </w:t>
      </w:r>
      <w:r w:rsidR="006258E3">
        <w:t xml:space="preserve">as well as </w:t>
      </w:r>
      <w:r w:rsidR="00D86186">
        <w:t xml:space="preserve">gas (CO2 and H2), which </w:t>
      </w:r>
      <w:r w:rsidR="006258E3">
        <w:t xml:space="preserve">resulted in decreased pH of </w:t>
      </w:r>
      <w:r w:rsidR="00D86186">
        <w:t xml:space="preserve">colon favor the growth of </w:t>
      </w:r>
      <w:r w:rsidR="006258E3">
        <w:t xml:space="preserve">beneficial bacteria like </w:t>
      </w:r>
      <w:proofErr w:type="spellStart"/>
      <w:r w:rsidR="00D86186">
        <w:t>Bifidobacteria</w:t>
      </w:r>
      <w:proofErr w:type="spellEnd"/>
      <w:r w:rsidR="00D86186">
        <w:t xml:space="preserve">, Lactobacilli, and non-pathogenic E. coli, </w:t>
      </w:r>
      <w:r w:rsidR="006258E3">
        <w:t>whereas inhibiting growth of</w:t>
      </w:r>
      <w:r w:rsidR="00D86186">
        <w:t xml:space="preserve"> </w:t>
      </w:r>
      <w:proofErr w:type="spellStart"/>
      <w:r w:rsidR="00D86186">
        <w:t>Bacteroidaceae</w:t>
      </w:r>
      <w:proofErr w:type="spellEnd"/>
      <w:r w:rsidR="00D86186">
        <w:t xml:space="preserve"> and other pathogenic bacteria [115,209]. Fermentation products such as acetic, </w:t>
      </w:r>
      <w:r w:rsidR="00D86186">
        <w:lastRenderedPageBreak/>
        <w:t xml:space="preserve">propionic, and butyric acids of carbohydrates are involved in the activation and regulation of multiple colon-specific and systemic pathways [210]. </w:t>
      </w:r>
      <w:r w:rsidR="006258E3">
        <w:t xml:space="preserve">These SCFA plays an important role in, </w:t>
      </w:r>
      <w:r w:rsidR="00D86186">
        <w:t>cell energy source</w:t>
      </w:r>
      <w:r w:rsidR="006258E3" w:rsidRPr="006258E3">
        <w:t xml:space="preserve"> </w:t>
      </w:r>
      <w:r w:rsidR="006258E3">
        <w:t>(acetate), cholesterol synthesis (</w:t>
      </w:r>
      <w:r w:rsidR="00D86186">
        <w:t>propionic acid</w:t>
      </w:r>
      <w:r w:rsidR="006258E3">
        <w:t xml:space="preserve">) and </w:t>
      </w:r>
      <w:r w:rsidR="00D86186">
        <w:t xml:space="preserve">colonocyte metabolism </w:t>
      </w:r>
      <w:r w:rsidR="006258E3">
        <w:t xml:space="preserve">(butyrate) </w:t>
      </w:r>
      <w:r w:rsidR="00D86186">
        <w:t xml:space="preserve">[211]. </w:t>
      </w:r>
      <w:r w:rsidR="006258E3">
        <w:t>Furthermore, b</w:t>
      </w:r>
      <w:r w:rsidR="00D86186">
        <w:t xml:space="preserve">utyrate has been </w:t>
      </w:r>
      <w:r w:rsidR="006258E3">
        <w:t>associated</w:t>
      </w:r>
      <w:r w:rsidR="00D86186">
        <w:t xml:space="preserve"> </w:t>
      </w:r>
      <w:r w:rsidR="006258E3">
        <w:t>with</w:t>
      </w:r>
      <w:ins w:id="39" w:author="Ghadermazi,Parsa" w:date="2022-05-24T13:54:00Z">
        <w:r w:rsidR="001549A8">
          <w:t xml:space="preserve"> </w:t>
        </w:r>
      </w:ins>
      <w:del w:id="40" w:author="Ghadermazi,Parsa" w:date="2022-05-24T13:54:00Z">
        <w:r w:rsidR="00D86186" w:rsidDel="001549A8">
          <w:delText xml:space="preserve">  </w:delText>
        </w:r>
      </w:del>
      <w:r w:rsidR="00D86186">
        <w:t>anti-inflammatory actions</w:t>
      </w:r>
      <w:r w:rsidR="001B57D2">
        <w:t xml:space="preserve"> through </w:t>
      </w:r>
      <w:r w:rsidR="00D86186">
        <w:t xml:space="preserve">inhibition of IL-12, downregulation of TNF-α, and upregulation of IL-10 </w:t>
      </w:r>
      <w:r w:rsidR="001B57D2">
        <w:t xml:space="preserve">[212]. </w:t>
      </w:r>
      <w:r w:rsidR="00D86186" w:rsidRPr="00D86186">
        <w:rPr>
          <w:rFonts w:cs="Times New Roman"/>
          <w:szCs w:val="24"/>
        </w:rPr>
        <w:t xml:space="preserve"> </w:t>
      </w:r>
    </w:p>
    <w:p w14:paraId="1958CF6E" w14:textId="604FC32A" w:rsidR="00CF2086" w:rsidRPr="009659A4" w:rsidRDefault="00D86186" w:rsidP="009659A4">
      <w:pPr>
        <w:spacing w:line="360" w:lineRule="auto"/>
        <w:ind w:firstLine="720"/>
        <w:jc w:val="both"/>
        <w:rPr>
          <w:rFonts w:cs="Times New Roman"/>
          <w:color w:val="000000"/>
          <w:szCs w:val="24"/>
        </w:rPr>
      </w:pPr>
      <w:proofErr w:type="gramStart"/>
      <w:r w:rsidRPr="00B87A7E">
        <w:rPr>
          <w:rFonts w:cs="Times New Roman"/>
          <w:szCs w:val="24"/>
        </w:rPr>
        <w:t xml:space="preserve">Red cabbage </w:t>
      </w:r>
      <w:r w:rsidRPr="00B87A7E">
        <w:t>(Brassica oleracea var. capitata f. rubra),</w:t>
      </w:r>
      <w:proofErr w:type="gramEnd"/>
      <w:r w:rsidRPr="00B87A7E">
        <w:t xml:space="preserve"> is a herbaceous, biennial, dicotyledonous flowering plant has widespread use in traditional medicine due to its antioxidant, anti-inflammatory and antibacterial properties (17, 18). It is rich sources of minerals, </w:t>
      </w:r>
      <w:r w:rsidRPr="005A6321">
        <w:rPr>
          <w:b/>
        </w:rPr>
        <w:t>oligosaccharides</w:t>
      </w:r>
      <w:r w:rsidRPr="00B87A7E">
        <w:t xml:space="preserve">, and </w:t>
      </w:r>
      <w:proofErr w:type="gramStart"/>
      <w:r w:rsidRPr="00B87A7E">
        <w:t>a number of</w:t>
      </w:r>
      <w:proofErr w:type="gramEnd"/>
      <w:r w:rsidRPr="00B87A7E">
        <w:t xml:space="preserve"> bioactive substances such as </w:t>
      </w:r>
      <w:proofErr w:type="spellStart"/>
      <w:r w:rsidRPr="00B87A7E">
        <w:t>favonols</w:t>
      </w:r>
      <w:proofErr w:type="spellEnd"/>
      <w:r w:rsidRPr="00B87A7E">
        <w:t xml:space="preserve">, </w:t>
      </w:r>
      <w:proofErr w:type="spellStart"/>
      <w:r w:rsidRPr="00B87A7E">
        <w:t>glucosinolates</w:t>
      </w:r>
      <w:proofErr w:type="spellEnd"/>
      <w:r w:rsidRPr="00B87A7E">
        <w:t xml:space="preserve"> and phenolic compounds (15, 16). </w:t>
      </w:r>
      <w:r w:rsidRPr="00B87A7E">
        <w:rPr>
          <w:rFonts w:cs="Times New Roman"/>
          <w:szCs w:val="24"/>
        </w:rPr>
        <w:t>Specifically, anthocyanins</w:t>
      </w:r>
      <w:ins w:id="41" w:author="Ghadermazi,Parsa" w:date="2022-05-24T14:01:00Z">
        <w:r w:rsidR="001549A8">
          <w:rPr>
            <w:rFonts w:cs="Times New Roman"/>
            <w:szCs w:val="24"/>
          </w:rPr>
          <w:t xml:space="preserve"> </w:t>
        </w:r>
      </w:ins>
      <w:r w:rsidRPr="00B87A7E">
        <w:t xml:space="preserve">being the most abundant class, </w:t>
      </w:r>
      <w:r w:rsidRPr="00B87A7E">
        <w:rPr>
          <w:rFonts w:cs="Times New Roman"/>
          <w:szCs w:val="24"/>
        </w:rPr>
        <w:t xml:space="preserve">a major polyphenol pigment </w:t>
      </w:r>
      <w:r w:rsidRPr="00B87A7E">
        <w:t xml:space="preserve">used in treatment of symptoms associated with gastrointestinal disorders and </w:t>
      </w:r>
      <w:r w:rsidRPr="00B87A7E">
        <w:rPr>
          <w:rFonts w:cs="Times New Roman"/>
          <w:szCs w:val="24"/>
        </w:rPr>
        <w:t>have been reported to reduce acute and chronic colitis in mouse models</w:t>
      </w:r>
      <w:r w:rsidRPr="00B87A7E">
        <w:rPr>
          <w:rFonts w:cs="Times New Roman"/>
          <w:noProof/>
          <w:szCs w:val="24"/>
        </w:rPr>
        <w:fldChar w:fldCharType="begin"/>
      </w:r>
      <w:r w:rsidRPr="00B87A7E">
        <w:rPr>
          <w:rFonts w:cs="Times New Roman"/>
          <w:noProof/>
          <w:szCs w:val="24"/>
        </w:rPr>
        <w:instrText xml:space="preserve"> ADDIN EN.CITE &lt;EndNote&gt;&lt;Cite&gt;&lt;Author&gt;Piberger&lt;/Author&gt;&lt;Year&gt;2011&lt;/Year&gt;&lt;RecNum&gt;0&lt;/RecNum&gt;&lt;IDText&gt;Bilberries and their anthocyanins ameliorate experimental colitis - Piberger - 2011 - Molecular Nutrition &amp;amp; Food Research - Wiley Online Library&lt;/IDText&gt;&lt;DisplayText&gt;&lt;style face="superscript"&gt;11&lt;/style&gt;&lt;/DisplayText&gt;&lt;record&gt;&lt;urls&gt;&lt;related-urls&gt;&lt;url&gt;https://onlinelibrary.wiley.com/doi/abs/10.1002/mnfr.201100380&lt;/url&gt;&lt;/related-urls&gt;&lt;/urls&gt;&lt;titles&gt;&lt;title&gt;Bilberries and their anthocyanins ameliorate experimental colitis - Piberger - 2011 - Molecular Nutrition &amp;amp; Food Research - Wiley Online Library&lt;/title&gt;&lt;secondary-title&gt;Molecular Nutrition and Food Research&lt;/secondary-title&gt;&lt;/titles&gt;&lt;pages&gt;1724-1729&lt;/pages&gt;&lt;number&gt;11&lt;/number&gt;&lt;contributors&gt;&lt;authors&gt;&lt;author&gt;Piberger, H&lt;/author&gt;&lt;author&gt;Oehme, A&lt;/author&gt;&lt;author&gt;Hofmann, C&lt;/author&gt;&lt;author&gt;Dreiseitel, A&lt;/author&gt;&lt;author&gt;Sand, P&lt;/author&gt;&lt;author&gt;Obermeier, F&lt;/author&gt;&lt;author&gt;Schoelmerich, J&lt;/author&gt;&lt;author&gt;Schreier, P&lt;/author&gt;&lt;author&gt;Krammer, G&lt;/author&gt;&lt;author&gt;Rogler, G&lt;/author&gt;&lt;/authors&gt;&lt;/contributors&gt;&lt;added-date format="utc"&gt;1556997660&lt;/added-date&gt;&lt;ref-type name="Journal Article"&gt;17&lt;/ref-type&gt;&lt;dates&gt;&lt;year&gt;2011&lt;/year&gt;&lt;/dates&gt;&lt;rec-number&gt;159&lt;/rec-number&gt;&lt;last-updated-date format="utc"&gt;1556997884&lt;/last-updated-date&gt;&lt;electronic-resource-num&gt;10.1002/mnfr.201100380&lt;/electronic-resource-num&gt;&lt;volume&gt;55&lt;/volume&gt;&lt;/record&gt;&lt;/Cite&gt;&lt;/EndNote&gt;</w:instrText>
      </w:r>
      <w:r w:rsidRPr="00B87A7E">
        <w:rPr>
          <w:rFonts w:cs="Times New Roman"/>
          <w:noProof/>
          <w:szCs w:val="24"/>
        </w:rPr>
        <w:fldChar w:fldCharType="separate"/>
      </w:r>
      <w:r w:rsidRPr="00B87A7E">
        <w:rPr>
          <w:rFonts w:cs="Times New Roman"/>
          <w:noProof/>
          <w:szCs w:val="24"/>
          <w:vertAlign w:val="superscript"/>
        </w:rPr>
        <w:t>11</w:t>
      </w:r>
      <w:r w:rsidRPr="00B87A7E">
        <w:rPr>
          <w:rFonts w:cs="Times New Roman"/>
          <w:noProof/>
          <w:szCs w:val="24"/>
        </w:rPr>
        <w:fldChar w:fldCharType="end"/>
      </w:r>
      <w:r w:rsidRPr="00B87A7E">
        <w:rPr>
          <w:rFonts w:cs="Times New Roman"/>
          <w:szCs w:val="24"/>
        </w:rPr>
        <w:t>.</w:t>
      </w:r>
      <w:r w:rsidR="002F2F8E">
        <w:rPr>
          <w:rFonts w:cs="Times New Roman"/>
          <w:szCs w:val="24"/>
        </w:rPr>
        <w:t xml:space="preserve"> </w:t>
      </w:r>
      <w:r w:rsidR="0078514D">
        <w:rPr>
          <w:rFonts w:cs="Times New Roman"/>
          <w:szCs w:val="24"/>
        </w:rPr>
        <w:t>Although, c</w:t>
      </w:r>
      <w:r w:rsidR="00CF2086" w:rsidRPr="00865A89">
        <w:rPr>
          <w:rFonts w:cs="Times New Roman"/>
          <w:szCs w:val="24"/>
        </w:rPr>
        <w:t>onventional extraction methods include hazardous solvents or heat that can cause thermal degradation of the bioactive compounds</w:t>
      </w:r>
      <w:r w:rsidR="00CF2086" w:rsidRPr="00865A89">
        <w:rPr>
          <w:rFonts w:cs="Times New Roman"/>
          <w:noProof/>
          <w:szCs w:val="24"/>
        </w:rPr>
        <w:fldChar w:fldCharType="begin"/>
      </w:r>
      <w:r w:rsidR="00CF2086" w:rsidRPr="00865A89">
        <w:rPr>
          <w:rFonts w:cs="Times New Roman"/>
          <w:noProof/>
          <w:szCs w:val="24"/>
        </w:rPr>
        <w:instrText xml:space="preserve"> ADDIN EN.CITE &lt;EndNote&gt;&lt;Cite&gt;&lt;Author&gt;Baiano&lt;/Author&gt;&lt;Year&gt;2014&lt;/Year&gt;&lt;RecNum&gt;0&lt;/RecNum&gt;&lt;IDText&gt;Recovery of Biomolecules from Food Wastes - A Review&lt;/IDText&gt;&lt;DisplayText&gt;&lt;style face="superscript"&gt;13&lt;/style&gt;&lt;/DisplayText&gt;&lt;record&gt;&lt;dates&gt;&lt;pub-dates&gt;&lt;date&gt;Sep&lt;/date&gt;&lt;/pub-dates&gt;&lt;year&gt;2014&lt;/year&gt;&lt;/dates&gt;&lt;keywords&gt;&lt;keyword&gt;biomass&lt;/keyword&gt;&lt;keyword&gt;by-products&lt;/keyword&gt;&lt;keyword&gt;dietary fiber&lt;/keyword&gt;&lt;keyword&gt;food waste&lt;/keyword&gt;&lt;keyword&gt;nutraceutical products&lt;/keyword&gt;&lt;keyword&gt;phenolic compounds&lt;/keyword&gt;&lt;keyword&gt;recovery&lt;/keyword&gt;&lt;keyword&gt;solid-liquid extraction&lt;/keyword&gt;&lt;keyword&gt;phenolic-compounds&lt;/keyword&gt;&lt;keyword&gt;assisted extraction&lt;/keyword&gt;&lt;keyword&gt;functional components&lt;/keyword&gt;&lt;keyword&gt;supercritical co2&lt;/keyword&gt;&lt;keyword&gt;wheat bran&lt;/keyword&gt;&lt;keyword&gt;ultrasound&lt;/keyword&gt;&lt;keyword&gt;plants&lt;/keyword&gt;&lt;keyword&gt;ultrafiltration&lt;/keyword&gt;&lt;keyword&gt;Chemistry&lt;/keyword&gt;&lt;/keywords&gt;&lt;isbn&gt;1420-3049&lt;/isbn&gt;&lt;titles&gt;&lt;title&gt;Recovery of Biomolecules from Food Wastes - A Review&lt;/title&gt;&lt;secondary-title&gt;Molecules&lt;/secondary-title&gt;&lt;alt-title&gt;Molecules&lt;/alt-title&gt;&lt;/titles&gt;&lt;pages&gt;14821&lt;/pages&gt;&lt;number&gt;9&lt;/number&gt;&lt;contributors&gt;&lt;authors&gt;&lt;author&gt;Baiano, Antonietta&lt;/author&gt;&lt;/authors&gt;&lt;/contributors&gt;&lt;language&gt;English&lt;/language&gt;&lt;added-date format="utc"&gt;1483578140&lt;/added-date&gt;&lt;ref-type name="Journal Article"&gt;17&lt;/ref-type&gt;&lt;auth-address&gt;Univ Foggia, Dept Agr Sci Food &amp;amp; Environm, I-71122 Foggia, Italy.&amp;#xD;Baiano, A (reprint author), Univ Foggia, Dept Agr Sci Food &amp;amp; Environm, Via Napoli 25, I-71122 Foggia, Italy.&amp;#xD;antonietta.baiano@unifg.it&lt;/auth-address&gt;&lt;remote-database-provider&gt;Web Of Knowledge&lt;/remote-database-provider&gt;&lt;rec-number&gt;11&lt;/rec-number&gt;&lt;last-updated-date format="utc"&gt;1483578140&lt;/last-updated-date&gt;&lt;label&gt;78&lt;/label&gt;&lt;electronic-resource-num&gt;10.3390/molecules190914821&lt;/electronic-resource-num&gt;&lt;volume&gt;19&lt;/volume&gt;&lt;/record&gt;&lt;/Cite&gt;&lt;/EndNote&gt;</w:instrText>
      </w:r>
      <w:r w:rsidR="00CF2086" w:rsidRPr="00865A89">
        <w:rPr>
          <w:rFonts w:cs="Times New Roman"/>
          <w:noProof/>
          <w:szCs w:val="24"/>
        </w:rPr>
        <w:fldChar w:fldCharType="separate"/>
      </w:r>
      <w:r w:rsidR="00CF2086" w:rsidRPr="00865A89">
        <w:rPr>
          <w:rFonts w:cs="Times New Roman"/>
          <w:noProof/>
          <w:szCs w:val="24"/>
          <w:vertAlign w:val="superscript"/>
        </w:rPr>
        <w:t>13</w:t>
      </w:r>
      <w:r w:rsidR="00CF2086" w:rsidRPr="00865A89">
        <w:rPr>
          <w:rFonts w:cs="Times New Roman"/>
          <w:noProof/>
          <w:szCs w:val="24"/>
        </w:rPr>
        <w:fldChar w:fldCharType="end"/>
      </w:r>
      <w:r w:rsidR="00CF2086" w:rsidRPr="00865A89">
        <w:rPr>
          <w:rFonts w:cs="Times New Roman"/>
          <w:noProof/>
          <w:szCs w:val="24"/>
        </w:rPr>
        <w:t>,</w: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 </w:instrText>
      </w:r>
      <w:r w:rsidR="00CF2086" w:rsidRPr="00865A89">
        <w:rPr>
          <w:rFonts w:cs="Times New Roman"/>
          <w:noProof/>
          <w:szCs w:val="24"/>
        </w:rPr>
        <w:fldChar w:fldCharType="begin">
          <w:fldData xml:space="preserve">PEVuZE5vdGU+PENpdGU+PEF1dGhvcj5QaXlhcGFucnVuZ3J1ZWFuZzwvQXV0aG9yPjxZZWFyPjIw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</w:fldData>
        </w:fldChar>
      </w:r>
      <w:r w:rsidR="00CF2086" w:rsidRPr="00865A89">
        <w:rPr>
          <w:rFonts w:cs="Times New Roman"/>
          <w:noProof/>
          <w:szCs w:val="24"/>
        </w:rPr>
        <w:instrText xml:space="preserve"> ADDIN EN.CITE.DATA </w:instrText>
      </w:r>
      <w:r w:rsidR="00CF2086" w:rsidRPr="00865A89">
        <w:rPr>
          <w:rFonts w:cs="Times New Roman"/>
          <w:noProof/>
          <w:szCs w:val="24"/>
        </w:rPr>
      </w:r>
      <w:r w:rsidR="00CF2086" w:rsidRPr="00865A89">
        <w:rPr>
          <w:rFonts w:cs="Times New Roman"/>
          <w:noProof/>
          <w:szCs w:val="24"/>
        </w:rPr>
        <w:fldChar w:fldCharType="end"/>
      </w:r>
      <w:r w:rsidR="00CF2086" w:rsidRPr="00865A89">
        <w:rPr>
          <w:rFonts w:cs="Times New Roman"/>
          <w:noProof/>
          <w:szCs w:val="24"/>
        </w:rPr>
      </w:r>
      <w:r w:rsidR="00CF2086" w:rsidRPr="00865A89">
        <w:rPr>
          <w:rFonts w:cs="Times New Roman"/>
          <w:noProof/>
          <w:szCs w:val="24"/>
        </w:rPr>
        <w:fldChar w:fldCharType="separate"/>
      </w:r>
      <w:r w:rsidR="00CF2086" w:rsidRPr="00865A89">
        <w:rPr>
          <w:rFonts w:cs="Times New Roman"/>
          <w:noProof/>
          <w:szCs w:val="24"/>
          <w:vertAlign w:val="superscript"/>
        </w:rPr>
        <w:t>14</w:t>
      </w:r>
      <w:r w:rsidR="00CF2086" w:rsidRPr="00865A89">
        <w:rPr>
          <w:rFonts w:cs="Times New Roman"/>
          <w:noProof/>
          <w:szCs w:val="24"/>
        </w:rPr>
        <w:fldChar w:fldCharType="end"/>
      </w:r>
      <w:r w:rsidR="002F2F8E">
        <w:rPr>
          <w:rFonts w:cs="Times New Roman"/>
          <w:szCs w:val="24"/>
        </w:rPr>
        <w:t>whereas</w:t>
      </w:r>
      <w:r w:rsidR="00CF2086" w:rsidRPr="00865A89">
        <w:rPr>
          <w:rFonts w:cs="Times New Roman"/>
          <w:szCs w:val="24"/>
        </w:rPr>
        <w:t xml:space="preserve">, mechanical pressing, avoids the degrading processes, but results in low yields. Thus, in this study, a novel processing technique called pulsed electric field (PEF) processing is utilized to assist in the extraction of the bioactive compounds from red cabbage. PEF processing applies short, non-thermal, electric pulses to permeabilize the plant material which naturally doubles extraction volumes without damage to the bioactive compounds. The aim of this study is to determine the nutraceutical potential of the PEF-assisted red cabbage juice (RCJ) </w:t>
      </w:r>
      <w:r w:rsidR="002F2F8E">
        <w:rPr>
          <w:rFonts w:cs="Times New Roman"/>
          <w:szCs w:val="24"/>
        </w:rPr>
        <w:t xml:space="preserve">on gut microbiome </w:t>
      </w:r>
      <w:r w:rsidR="002F2F8E">
        <w:t>dysbiosis, colonic inflammation by using</w:t>
      </w:r>
      <w:r w:rsidR="002F2F8E" w:rsidRPr="00865A89">
        <w:rPr>
          <w:rFonts w:cs="Times New Roman"/>
          <w:szCs w:val="24"/>
        </w:rPr>
        <w:t xml:space="preserve"> </w:t>
      </w:r>
      <w:r w:rsidR="00CF2086" w:rsidRPr="00865A89">
        <w:rPr>
          <w:rFonts w:cs="Times New Roman"/>
          <w:szCs w:val="24"/>
        </w:rPr>
        <w:t xml:space="preserve">dextran sodium sulfate (DSS)-associated colitis in mouse </w:t>
      </w:r>
      <w:r w:rsidR="00106610">
        <w:rPr>
          <w:rFonts w:cs="Times New Roman"/>
          <w:szCs w:val="24"/>
        </w:rPr>
        <w:t xml:space="preserve">as well as colorectal cancer cell line </w:t>
      </w:r>
      <w:r w:rsidR="00106610" w:rsidRPr="00865A89">
        <w:rPr>
          <w:rFonts w:cs="Times New Roman"/>
          <w:szCs w:val="24"/>
        </w:rPr>
        <w:t>model</w:t>
      </w:r>
      <w:r w:rsidR="00106610">
        <w:rPr>
          <w:rFonts w:cs="Times New Roman"/>
          <w:szCs w:val="24"/>
        </w:rPr>
        <w:t>s</w:t>
      </w:r>
      <w:r w:rsidR="00CF2086" w:rsidRPr="00865A89">
        <w:rPr>
          <w:rFonts w:cs="Times New Roman"/>
          <w:szCs w:val="24"/>
        </w:rPr>
        <w:t xml:space="preserve">. </w:t>
      </w:r>
    </w:p>
    <w:p w14:paraId="7F1A644E" w14:textId="77777777" w:rsidR="007B73DA" w:rsidRDefault="007B73DA" w:rsidP="00DD22AC">
      <w:pPr>
        <w:spacing w:after="0" w:line="360" w:lineRule="auto"/>
        <w:ind w:firstLine="720"/>
        <w:jc w:val="both"/>
        <w:rPr>
          <w:rFonts w:cs="Times New Roman"/>
        </w:rPr>
      </w:pPr>
    </w:p>
    <w:p w14:paraId="32871121" w14:textId="77777777" w:rsidR="005E0060" w:rsidRPr="0004240E" w:rsidRDefault="005E0060" w:rsidP="00DD22AC">
      <w:pPr>
        <w:keepNext/>
        <w:keepLines/>
        <w:spacing w:after="0" w:line="360" w:lineRule="auto"/>
        <w:jc w:val="both"/>
        <w:outlineLvl w:val="1"/>
        <w:rPr>
          <w:rFonts w:eastAsiaTheme="majorEastAsia" w:cs="Times New Roman"/>
          <w:b/>
          <w:caps/>
          <w:sz w:val="28"/>
          <w:szCs w:val="26"/>
        </w:rPr>
      </w:pPr>
      <w:bookmarkStart w:id="42" w:name="_Toc531690743"/>
      <w:bookmarkStart w:id="43" w:name="_Toc11773664"/>
      <w:r w:rsidRPr="0004240E">
        <w:rPr>
          <w:rFonts w:eastAsiaTheme="majorEastAsia" w:cs="Times New Roman"/>
          <w:b/>
          <w:caps/>
          <w:sz w:val="28"/>
          <w:szCs w:val="26"/>
        </w:rPr>
        <w:t>Methods</w:t>
      </w:r>
      <w:bookmarkEnd w:id="42"/>
      <w:bookmarkEnd w:id="43"/>
    </w:p>
    <w:p w14:paraId="02A8DE28" w14:textId="77777777" w:rsidR="005E0060" w:rsidRPr="0004240E" w:rsidRDefault="005E0060" w:rsidP="00DD22AC">
      <w:pPr>
        <w:keepNext/>
        <w:keepLines/>
        <w:spacing w:after="0" w:line="360" w:lineRule="auto"/>
        <w:jc w:val="both"/>
        <w:outlineLvl w:val="2"/>
        <w:rPr>
          <w:rFonts w:eastAsiaTheme="majorEastAsia" w:cs="Times New Roman"/>
          <w:b/>
          <w:sz w:val="26"/>
          <w:szCs w:val="24"/>
        </w:rPr>
      </w:pPr>
      <w:bookmarkStart w:id="44" w:name="_Toc531690744"/>
      <w:bookmarkStart w:id="45" w:name="_Toc11773665"/>
      <w:r w:rsidRPr="0004240E">
        <w:rPr>
          <w:rFonts w:eastAsiaTheme="majorEastAsia" w:cs="Times New Roman"/>
          <w:b/>
          <w:sz w:val="26"/>
          <w:szCs w:val="24"/>
        </w:rPr>
        <w:t xml:space="preserve">PEF </w:t>
      </w:r>
      <w:bookmarkEnd w:id="44"/>
      <w:r w:rsidR="00273253" w:rsidRPr="0004240E">
        <w:rPr>
          <w:rFonts w:eastAsiaTheme="majorEastAsia" w:cs="Times New Roman"/>
          <w:b/>
          <w:sz w:val="26"/>
          <w:szCs w:val="24"/>
        </w:rPr>
        <w:t xml:space="preserve">assisted extraction of red cabbage </w:t>
      </w:r>
      <w:r w:rsidR="00BA4094">
        <w:rPr>
          <w:rFonts w:eastAsiaTheme="majorEastAsia" w:cs="Times New Roman"/>
          <w:b/>
          <w:sz w:val="26"/>
          <w:szCs w:val="24"/>
        </w:rPr>
        <w:t>juice</w:t>
      </w:r>
      <w:r w:rsidR="00BA4094" w:rsidRPr="0004240E">
        <w:rPr>
          <w:rFonts w:eastAsiaTheme="majorEastAsia" w:cs="Times New Roman"/>
          <w:b/>
          <w:sz w:val="26"/>
          <w:szCs w:val="24"/>
        </w:rPr>
        <w:t xml:space="preserve"> (</w:t>
      </w:r>
      <w:r w:rsidRPr="0004240E">
        <w:rPr>
          <w:rFonts w:eastAsiaTheme="majorEastAsia" w:cs="Times New Roman"/>
          <w:b/>
          <w:sz w:val="26"/>
          <w:szCs w:val="24"/>
        </w:rPr>
        <w:t>RC</w:t>
      </w:r>
      <w:r w:rsidR="0040344C">
        <w:rPr>
          <w:rFonts w:eastAsiaTheme="majorEastAsia" w:cs="Times New Roman"/>
          <w:b/>
          <w:sz w:val="26"/>
          <w:szCs w:val="24"/>
        </w:rPr>
        <w:t>J</w:t>
      </w:r>
      <w:r w:rsidRPr="0004240E">
        <w:rPr>
          <w:rFonts w:eastAsiaTheme="majorEastAsia" w:cs="Times New Roman"/>
          <w:b/>
          <w:sz w:val="26"/>
          <w:szCs w:val="24"/>
        </w:rPr>
        <w:t>)</w:t>
      </w:r>
      <w:bookmarkEnd w:id="45"/>
    </w:p>
    <w:p w14:paraId="235F5CBB" w14:textId="77777777" w:rsidR="005E0060" w:rsidRPr="00F95C47" w:rsidRDefault="005E0060" w:rsidP="00DD22AC">
      <w:pPr>
        <w:spacing w:after="0" w:line="360" w:lineRule="auto"/>
        <w:jc w:val="both"/>
        <w:rPr>
          <w:rFonts w:cs="Times New Roman"/>
        </w:rPr>
      </w:pPr>
      <w:r w:rsidRPr="0004240E">
        <w:rPr>
          <w:rFonts w:cs="Times New Roman"/>
        </w:rPr>
        <w:tab/>
      </w:r>
      <w:r w:rsidR="00647786" w:rsidRPr="0004240E">
        <w:rPr>
          <w:rFonts w:cs="Times New Roman"/>
        </w:rPr>
        <w:t xml:space="preserve">With optimized pulsed electric field (PEF) processing parameters (1.2 kV/cm, 2 </w:t>
      </w:r>
      <w:proofErr w:type="spellStart"/>
      <w:r w:rsidR="00647786" w:rsidRPr="00DD22AC">
        <w:rPr>
          <w:rFonts w:cs="Times New Roman"/>
        </w:rPr>
        <w:t>μ</w:t>
      </w:r>
      <w:r w:rsidR="00647786" w:rsidRPr="0022117E">
        <w:rPr>
          <w:rFonts w:cs="Times New Roman"/>
        </w:rPr>
        <w:t>F</w:t>
      </w:r>
      <w:proofErr w:type="spellEnd"/>
      <w:r w:rsidR="00647786" w:rsidRPr="0022117E">
        <w:rPr>
          <w:rFonts w:cs="Times New Roman"/>
        </w:rPr>
        <w:t xml:space="preserve">, 25 pulses, 3.43 kJ/kg), samples of mash derived from </w:t>
      </w:r>
      <w:proofErr w:type="spellStart"/>
      <w:r w:rsidR="0040344C">
        <w:rPr>
          <w:rFonts w:cs="Times New Roman"/>
        </w:rPr>
        <w:t>eight</w:t>
      </w:r>
      <w:r w:rsidR="00647786" w:rsidRPr="0022117E">
        <w:rPr>
          <w:rFonts w:cs="Times New Roman"/>
        </w:rPr>
        <w:t>red</w:t>
      </w:r>
      <w:proofErr w:type="spellEnd"/>
      <w:r w:rsidR="00647786" w:rsidRPr="0022117E">
        <w:rPr>
          <w:rFonts w:cs="Times New Roman"/>
        </w:rPr>
        <w:t xml:space="preserve"> cabbages were </w:t>
      </w:r>
      <w:r w:rsidR="00647786" w:rsidRPr="002E1A12">
        <w:rPr>
          <w:rFonts w:cs="Times New Roman"/>
        </w:rPr>
        <w:t xml:space="preserve">PEF treated and </w:t>
      </w:r>
      <w:r w:rsidR="00647786" w:rsidRPr="00A41F57">
        <w:rPr>
          <w:rFonts w:cs="Times New Roman"/>
        </w:rPr>
        <w:t>mechanically pressed (450 N, 9 min)</w:t>
      </w:r>
      <w:r w:rsidR="00647786" w:rsidRPr="00DE320E">
        <w:rPr>
          <w:rFonts w:cs="Times New Roman"/>
        </w:rPr>
        <w:t xml:space="preserve">. Additionally, untreated samples were also mechanically </w:t>
      </w:r>
      <w:r w:rsidR="00647786" w:rsidRPr="0040344C">
        <w:rPr>
          <w:rFonts w:cs="Times New Roman"/>
        </w:rPr>
        <w:t xml:space="preserve">pressed from each of the </w:t>
      </w:r>
      <w:proofErr w:type="spellStart"/>
      <w:r w:rsidR="0040344C">
        <w:rPr>
          <w:rFonts w:cs="Times New Roman"/>
        </w:rPr>
        <w:t>eight</w:t>
      </w:r>
      <w:r w:rsidR="00647786" w:rsidRPr="0040344C">
        <w:rPr>
          <w:rFonts w:cs="Times New Roman"/>
        </w:rPr>
        <w:t>red</w:t>
      </w:r>
      <w:proofErr w:type="spellEnd"/>
      <w:r w:rsidR="00647786" w:rsidRPr="0040344C">
        <w:rPr>
          <w:rFonts w:cs="Times New Roman"/>
        </w:rPr>
        <w:t xml:space="preserve"> cabbages. The PEF treated and untreated extracts were pooled together and stored at -80</w:t>
      </w:r>
      <w:r w:rsidR="00647786" w:rsidRPr="0022117E">
        <w:rPr>
          <w:rFonts w:cs="Times New Roman"/>
        </w:rPr>
        <w:t>°C and utilized for further bioactivity testing and biochemical assays.</w:t>
      </w:r>
    </w:p>
    <w:p w14:paraId="1C752E41" w14:textId="77777777" w:rsidR="005E0060" w:rsidRPr="005A6321" w:rsidRDefault="00273253" w:rsidP="00DD22AC">
      <w:pPr>
        <w:keepNext/>
        <w:keepLines/>
        <w:spacing w:after="0" w:line="360" w:lineRule="auto"/>
        <w:jc w:val="both"/>
        <w:outlineLvl w:val="3"/>
        <w:rPr>
          <w:rFonts w:eastAsiaTheme="majorEastAsia" w:cs="Times New Roman"/>
          <w:b/>
          <w:bCs/>
          <w:iCs/>
          <w:sz w:val="26"/>
          <w:szCs w:val="26"/>
          <w:rPrChange w:id="46" w:author="Rachagani, Satyanarayana" w:date="2021-03-03T22:42:00Z">
            <w:rPr>
              <w:rFonts w:eastAsiaTheme="majorEastAsia" w:cs="Times New Roman"/>
              <w:bCs/>
              <w:iCs/>
            </w:rPr>
          </w:rPrChange>
        </w:rPr>
      </w:pPr>
      <w:r w:rsidRPr="005A6321">
        <w:rPr>
          <w:rFonts w:eastAsiaTheme="majorEastAsia" w:cs="Times New Roman"/>
          <w:b/>
          <w:bCs/>
          <w:iCs/>
          <w:sz w:val="26"/>
          <w:szCs w:val="26"/>
          <w:rPrChange w:id="47" w:author="Rachagani, Satyanarayana" w:date="2021-03-03T22:42:00Z">
            <w:rPr>
              <w:rFonts w:eastAsiaTheme="majorEastAsia" w:cs="Times New Roman"/>
              <w:bCs/>
              <w:iCs/>
            </w:rPr>
          </w:rPrChange>
        </w:rPr>
        <w:lastRenderedPageBreak/>
        <w:t>Freezing c</w:t>
      </w:r>
      <w:r w:rsidR="005E0060" w:rsidRPr="005A6321">
        <w:rPr>
          <w:rFonts w:eastAsiaTheme="majorEastAsia" w:cs="Times New Roman"/>
          <w:b/>
          <w:bCs/>
          <w:iCs/>
          <w:sz w:val="26"/>
          <w:szCs w:val="26"/>
          <w:rPrChange w:id="48" w:author="Rachagani, Satyanarayana" w:date="2021-03-03T22:42:00Z">
            <w:rPr>
              <w:rFonts w:eastAsiaTheme="majorEastAsia" w:cs="Times New Roman"/>
              <w:bCs/>
              <w:iCs/>
            </w:rPr>
          </w:rPrChange>
        </w:rPr>
        <w:t>onditions</w:t>
      </w:r>
    </w:p>
    <w:p w14:paraId="567C468F" w14:textId="77777777" w:rsidR="005E0060" w:rsidRDefault="005E0060" w:rsidP="00DD22AC">
      <w:pPr>
        <w:spacing w:after="0" w:line="360" w:lineRule="auto"/>
        <w:ind w:firstLine="720"/>
        <w:jc w:val="both"/>
        <w:rPr>
          <w:rFonts w:cs="Times New Roman"/>
        </w:rPr>
      </w:pPr>
      <w:r w:rsidRPr="0022117E">
        <w:rPr>
          <w:rFonts w:cs="Times New Roman"/>
        </w:rPr>
        <w:t xml:space="preserve">The initial bioactivity of the PEF treated </w:t>
      </w:r>
      <w:r w:rsidR="0040344C" w:rsidRPr="0022117E">
        <w:rPr>
          <w:rFonts w:cs="Times New Roman"/>
        </w:rPr>
        <w:t>RC</w:t>
      </w:r>
      <w:r w:rsidR="0040344C">
        <w:rPr>
          <w:rFonts w:cs="Times New Roman"/>
        </w:rPr>
        <w:t>J</w:t>
      </w:r>
      <w:ins w:id="49" w:author="Rachagani, Satyanarayana" w:date="2021-03-03T22:41:00Z">
        <w:r w:rsidR="005A6321">
          <w:rPr>
            <w:rFonts w:cs="Times New Roman"/>
          </w:rPr>
          <w:t xml:space="preserve"> </w:t>
        </w:r>
      </w:ins>
      <w:r w:rsidRPr="0040344C">
        <w:rPr>
          <w:rFonts w:cs="Times New Roman"/>
        </w:rPr>
        <w:t xml:space="preserve">and untreated </w:t>
      </w:r>
      <w:r w:rsidR="0040344C" w:rsidRPr="0040344C">
        <w:rPr>
          <w:rFonts w:cs="Times New Roman"/>
        </w:rPr>
        <w:t>RC</w:t>
      </w:r>
      <w:r w:rsidR="0040344C">
        <w:rPr>
          <w:rFonts w:cs="Times New Roman"/>
        </w:rPr>
        <w:t>J</w:t>
      </w:r>
      <w:ins w:id="50" w:author="Rachagani, Satyanarayana" w:date="2021-03-03T22:41:00Z">
        <w:r w:rsidR="005A6321">
          <w:rPr>
            <w:rFonts w:cs="Times New Roman"/>
          </w:rPr>
          <w:t xml:space="preserve"> </w:t>
        </w:r>
      </w:ins>
      <w:r w:rsidRPr="0040344C">
        <w:rPr>
          <w:rFonts w:cs="Times New Roman"/>
        </w:rPr>
        <w:t>were analyzed for the total phenolic, total anthocyanins content, and the antioxidant activ</w:t>
      </w:r>
      <w:r w:rsidR="00FE1171" w:rsidRPr="0040344C">
        <w:rPr>
          <w:rFonts w:cs="Times New Roman"/>
        </w:rPr>
        <w:t xml:space="preserve">ity. The </w:t>
      </w:r>
      <w:proofErr w:type="spellStart"/>
      <w:r w:rsidR="00FE1171" w:rsidRPr="0040344C">
        <w:rPr>
          <w:rFonts w:cs="Times New Roman"/>
        </w:rPr>
        <w:t>Folin-Ciocalteu</w:t>
      </w:r>
      <w:proofErr w:type="spellEnd"/>
      <w:r w:rsidR="00FE1171" w:rsidRPr="0040344C">
        <w:rPr>
          <w:rFonts w:cs="Times New Roman"/>
        </w:rPr>
        <w:t xml:space="preserve"> method</w:t>
      </w:r>
      <w:r w:rsidR="000C09A8" w:rsidRPr="0022117E">
        <w:rPr>
          <w:rFonts w:cs="Times New Roman"/>
          <w:noProof/>
        </w:rPr>
        <w:fldChar w:fldCharType="begin"/>
      </w:r>
      <w:r w:rsidR="00967ECC">
        <w:rPr>
          <w:rFonts w:cs="Times New Roman"/>
          <w:noProof/>
        </w:rPr>
        <w:instrText xml:space="preserve"> ADDIN EN.CITE &lt;EndNote&gt;&lt;Cite&gt;&lt;Author&gt;Singleton&lt;/Author&gt;&lt;Year&gt;1965&lt;/Year&gt;&lt;RecNum&gt;0&lt;/RecNum&gt;&lt;IDText&gt;Colorimetry of Total Phenolics with Phosphomolybdic-Phosphotungstic Acid Reagents&lt;/IDText&gt;&lt;DisplayText&gt;&lt;style face="superscript"&gt;15&lt;/style&gt;&lt;/DisplayText&gt;&lt;record&gt;&lt;titles&gt;&lt;title&gt;Colorimetry of Total Phenolics with Phosphomolybdic-Phosphotungstic Acid Reagents&lt;/title&gt;&lt;secondary-title&gt;American Journal of Enology and Viticulture&lt;/secondary-title&gt;&lt;/titles&gt;&lt;pages&gt;144-158&lt;/pages&gt;&lt;number&gt;3&lt;/number&gt;&lt;contributors&gt;&lt;authors&gt;&lt;author&gt;Singleton, V.L.&lt;/author&gt;&lt;author&gt;Rossi, J.A.&lt;/author&gt;&lt;/authors&gt;&lt;/contributors&gt;&lt;added-date format="utc"&gt;1543704941&lt;/added-date&gt;&lt;ref-type name="Journal Article"&gt;17&lt;/ref-type&gt;&lt;dates&gt;&lt;year&gt;1965&lt;/year&gt;&lt;/dates&gt;&lt;rec-number&gt;135&lt;/rec-number&gt;&lt;last-updated-date format="utc"&gt;1543705117&lt;/last-updated-date&gt;&lt;volume&gt;16&lt;/volume&gt;&lt;/record&gt;&lt;/Cite&gt;&lt;/EndNote&gt;</w:instrText>
      </w:r>
      <w:r w:rsidR="000C09A8" w:rsidRPr="0022117E">
        <w:rPr>
          <w:rFonts w:cs="Times New Roman"/>
          <w:noProof/>
        </w:rPr>
        <w:fldChar w:fldCharType="separate"/>
      </w:r>
      <w:r w:rsidR="00FE1171" w:rsidRPr="0022117E">
        <w:rPr>
          <w:rFonts w:cs="Times New Roman"/>
          <w:noProof/>
          <w:vertAlign w:val="superscript"/>
        </w:rPr>
        <w:t>15</w:t>
      </w:r>
      <w:r w:rsidR="000C09A8" w:rsidRPr="0022117E">
        <w:rPr>
          <w:rFonts w:cs="Times New Roman"/>
          <w:noProof/>
        </w:rPr>
        <w:fldChar w:fldCharType="end"/>
      </w:r>
      <w:r w:rsidRPr="0022117E">
        <w:rPr>
          <w:rFonts w:cs="Times New Roman"/>
        </w:rPr>
        <w:t>was used to measure the total phenolic content</w:t>
      </w:r>
      <w:r w:rsidR="004C6C80" w:rsidRPr="0022117E">
        <w:rPr>
          <w:rFonts w:cs="Times New Roman"/>
        </w:rPr>
        <w:t>;</w:t>
      </w:r>
      <w:r w:rsidR="00FE1171" w:rsidRPr="0022117E">
        <w:rPr>
          <w:rFonts w:cs="Times New Roman"/>
        </w:rPr>
        <w:t xml:space="preserve"> the pH differential method</w:t>
      </w:r>
      <w:r w:rsidR="000C09A8" w:rsidRPr="0022117E">
        <w:rPr>
          <w:rFonts w:cs="Times New Roman"/>
          <w:noProof/>
        </w:rPr>
        <w:fldChar w:fldCharType="begin"/>
      </w:r>
      <w:r w:rsidR="00967ECC">
        <w:rPr>
          <w:rFonts w:cs="Times New Roman"/>
          <w:noProof/>
        </w:rPr>
        <w:instrText xml:space="preserve"> ADDIN EN.CITE &lt;EndNote&gt;&lt;Cite&gt;&lt;Author&gt;Lee&lt;/Author&gt;&lt;Year&gt;2005&lt;/Year&gt;&lt;RecNum&gt;0&lt;/RecNum&gt;&lt;IDText&gt;Determination of Total Monomeric Anthocyanin Pigment Content&lt;/IDText&gt;&lt;DisplayText&gt;&lt;style face="superscript"&gt;16&lt;/style&gt;&lt;/DisplayText&gt;&lt;record&gt;&lt;titles&gt;&lt;title&gt;Determination of Total Monomeric Anthocyanin Pigment Content&amp;#xA;of Fruit Juices, Beverages, Natural Colorants, and Wines by the pH Differential&amp;#xA;Method: Collaborative Study&lt;/title&gt;&lt;secondary-title&gt;Journal of AOAC International&lt;/secondary-title&gt;&lt;/titles&gt;&lt;number&gt;5&lt;/number&gt;&lt;contributors&gt;&lt;authors&gt;&lt;author&gt;Lee, Jungmin&lt;/author&gt;&lt;/authors&gt;&lt;/contributors&gt;&lt;added-date format="utc"&gt;1543615004&lt;/added-date&gt;&lt;ref-type name="Journal Article"&gt;17&lt;/ref-type&gt;&lt;dates&gt;&lt;year&gt;2005&lt;/year&gt;&lt;/dates&gt;&lt;rec-number&gt;131&lt;/rec-number&gt;&lt;last-updated-date format="utc"&gt;1548883751&lt;/last-updated-date&gt;&lt;volume&gt;88&lt;/volume&gt;&lt;/record&gt;&lt;/Cite&gt;&lt;/EndNote&gt;</w:instrText>
      </w:r>
      <w:r w:rsidR="000C09A8" w:rsidRPr="0022117E">
        <w:rPr>
          <w:rFonts w:cs="Times New Roman"/>
          <w:noProof/>
        </w:rPr>
        <w:fldChar w:fldCharType="separate"/>
      </w:r>
      <w:r w:rsidR="00FE1171" w:rsidRPr="0022117E">
        <w:rPr>
          <w:rFonts w:cs="Times New Roman"/>
          <w:noProof/>
          <w:vertAlign w:val="superscript"/>
        </w:rPr>
        <w:t>16</w:t>
      </w:r>
      <w:r w:rsidR="000C09A8" w:rsidRPr="0022117E">
        <w:rPr>
          <w:rFonts w:cs="Times New Roman"/>
          <w:noProof/>
        </w:rPr>
        <w:fldChar w:fldCharType="end"/>
      </w:r>
      <w:r w:rsidRPr="0022117E">
        <w:rPr>
          <w:rFonts w:cs="Times New Roman"/>
        </w:rPr>
        <w:t xml:space="preserve"> was referenced for the total anthocyanins content</w:t>
      </w:r>
      <w:r w:rsidR="004C6C80" w:rsidRPr="0022117E">
        <w:rPr>
          <w:rFonts w:cs="Times New Roman"/>
        </w:rPr>
        <w:t>;</w:t>
      </w:r>
      <w:r w:rsidRPr="0022117E">
        <w:rPr>
          <w:rFonts w:cs="Times New Roman"/>
        </w:rPr>
        <w:t xml:space="preserve"> and the 2, 2ʹ-</w:t>
      </w:r>
      <w:proofErr w:type="spellStart"/>
      <w:r w:rsidRPr="0022117E">
        <w:rPr>
          <w:rFonts w:cs="Times New Roman"/>
        </w:rPr>
        <w:t>Azinobis</w:t>
      </w:r>
      <w:proofErr w:type="spellEnd"/>
      <w:r w:rsidRPr="0022117E">
        <w:rPr>
          <w:rFonts w:cs="Times New Roman"/>
        </w:rPr>
        <w:t>-(3-ethylbenzothiazoline-6-sulphonic acid) (ABTS</w:t>
      </w:r>
      <w:r w:rsidRPr="0022117E">
        <w:rPr>
          <w:rFonts w:cs="Times New Roman"/>
          <w:vertAlign w:val="superscript"/>
          <w:lang w:bidi="he-IL"/>
        </w:rPr>
        <w:t>•</w:t>
      </w:r>
      <w:r w:rsidRPr="0022117E">
        <w:rPr>
          <w:rFonts w:cs="Times New Roman"/>
          <w:vertAlign w:val="superscript"/>
        </w:rPr>
        <w:t>+</w:t>
      </w:r>
      <w:r w:rsidR="00FE1171" w:rsidRPr="0022117E">
        <w:rPr>
          <w:rFonts w:cs="Times New Roman"/>
        </w:rPr>
        <w:t>) antioxidant assay</w:t>
      </w:r>
      <w:r w:rsidR="000C09A8" w:rsidRPr="0022117E">
        <w:rPr>
          <w:rFonts w:cs="Times New Roman"/>
          <w:noProof/>
        </w:rPr>
        <w:fldChar w:fldCharType="begin"/>
      </w:r>
      <w:r w:rsidR="00967ECC">
        <w:rPr>
          <w:rFonts w:cs="Times New Roman"/>
          <w:noProof/>
        </w:rPr>
        <w:instrText xml:space="preserve"> ADDIN EN.CITE &lt;EndNote&gt;&lt;Cite&gt;&lt;Author&gt;Re&lt;/Author&gt;&lt;Year&gt;1999&lt;/Year&gt;&lt;RecNum&gt;0&lt;/RecNum&gt;&lt;IDText&gt;Antioxidant activity applying an improved ABTS radical cation decolorization assay&lt;/IDText&gt;&lt;DisplayText&gt;&lt;style face="superscript"&gt;17&lt;/style&gt;&lt;/DisplayText&gt;&lt;record&gt;&lt;dates&gt;&lt;pub-dates&gt;&lt;date&gt;May&lt;/date&gt;&lt;/pub-dates&gt;&lt;year&gt;1999&lt;/year&gt;&lt;/dates&gt;&lt;urls&gt;&lt;related-urls&gt;&lt;url&gt;&amp;lt;Go to ISI&amp;gt;://BIOABS:BACD199900232304&lt;/url&gt;&lt;/related-urls&gt;&lt;/urls&gt;&lt;isbn&gt;0891-5849&lt;/isbn&gt;&lt;titles&gt;&lt;title&gt;Antioxidant activity applying an improved ABTS radical cation decolorization assay&lt;/title&gt;&lt;secondary-title&gt;Free Radical Biology and Medicine&lt;/secondary-title&gt;&lt;/titles&gt;&lt;pages&gt;1231-1237&lt;/pages&gt;&lt;number&gt;9-10&lt;/number&gt;&lt;contributors&gt;&lt;authors&gt;&lt;author&gt;Re, Roberta&lt;/author&gt;&lt;author&gt;Pellegrini, Nicoletta&lt;/author&gt;&lt;author&gt;Proteggente, Anna&lt;/author&gt;&lt;author&gt;Pannala, Ananth&lt;/author&gt;&lt;author&gt;Yang, Min&lt;/author&gt;&lt;author&gt;Rice-Evans, Catherine&lt;/author&gt;&lt;/authors&gt;&lt;/contributors&gt;&lt;added-date format="utc"&gt;1543612637&lt;/added-date&gt;&lt;ref-type name="Journal Article"&gt;17&lt;/ref-type&gt;&lt;rec-number&gt;125&lt;/rec-number&gt;&lt;last-updated-date format="utc"&gt;1543612969&lt;/last-updated-date&gt;&lt;accession-num&gt;BIOABS:BACD199900232304&lt;/accession-num&gt;&lt;electronic-resource-num&gt;10.1016/s0891-5849(98)00315-3&lt;/electronic-resource-num&gt;&lt;volume&gt;26&lt;/volume&gt;&lt;/record&gt;&lt;/Cite&gt;&lt;/EndNote&gt;</w:instrText>
      </w:r>
      <w:r w:rsidR="000C09A8" w:rsidRPr="0022117E">
        <w:rPr>
          <w:rFonts w:cs="Times New Roman"/>
          <w:noProof/>
        </w:rPr>
        <w:fldChar w:fldCharType="separate"/>
      </w:r>
      <w:r w:rsidR="00FE1171" w:rsidRPr="0022117E">
        <w:rPr>
          <w:rFonts w:cs="Times New Roman"/>
          <w:noProof/>
          <w:vertAlign w:val="superscript"/>
        </w:rPr>
        <w:t>17</w:t>
      </w:r>
      <w:r w:rsidR="000C09A8" w:rsidRPr="0022117E">
        <w:rPr>
          <w:rFonts w:cs="Times New Roman"/>
          <w:noProof/>
        </w:rPr>
        <w:fldChar w:fldCharType="end"/>
      </w:r>
      <w:r w:rsidRPr="0022117E">
        <w:rPr>
          <w:rFonts w:cs="Times New Roman"/>
        </w:rPr>
        <w:t xml:space="preserve"> was the basis of the antioxidant activity determination. An aliquot of each of the samples frozen </w:t>
      </w:r>
      <w:r w:rsidR="00470774" w:rsidRPr="0022117E">
        <w:rPr>
          <w:rFonts w:cs="Times New Roman"/>
        </w:rPr>
        <w:t xml:space="preserve">at -80°Cwere used for the determination of the same </w:t>
      </w:r>
      <w:r w:rsidRPr="00A41F57">
        <w:rPr>
          <w:rFonts w:cs="Times New Roman"/>
        </w:rPr>
        <w:t>bioactivity components to test the effects of freezing.</w:t>
      </w:r>
    </w:p>
    <w:p w14:paraId="78ABB8B5" w14:textId="77777777" w:rsidR="00E20EFC" w:rsidRPr="00A41F57" w:rsidRDefault="00E20EFC" w:rsidP="00DD22AC">
      <w:pPr>
        <w:spacing w:after="0" w:line="360" w:lineRule="auto"/>
        <w:ind w:firstLine="720"/>
        <w:jc w:val="both"/>
        <w:rPr>
          <w:rFonts w:cs="Times New Roman"/>
        </w:rPr>
      </w:pPr>
    </w:p>
    <w:p w14:paraId="6ED9F302" w14:textId="77777777" w:rsidR="00273253" w:rsidRPr="00A41F57" w:rsidRDefault="00273253" w:rsidP="00DD22AC">
      <w:pPr>
        <w:keepNext/>
        <w:keepLines/>
        <w:spacing w:after="0" w:line="360" w:lineRule="auto"/>
        <w:jc w:val="both"/>
        <w:outlineLvl w:val="2"/>
        <w:rPr>
          <w:rFonts w:eastAsiaTheme="majorEastAsia" w:cs="Times New Roman"/>
          <w:b/>
          <w:sz w:val="26"/>
          <w:szCs w:val="24"/>
        </w:rPr>
      </w:pPr>
      <w:bookmarkStart w:id="51" w:name="_Toc11773674"/>
      <w:bookmarkStart w:id="52" w:name="_Toc531690745"/>
      <w:bookmarkStart w:id="53" w:name="_Toc11773666"/>
      <w:r w:rsidRPr="00A41F57">
        <w:rPr>
          <w:rFonts w:eastAsiaTheme="majorEastAsia" w:cs="Times New Roman"/>
          <w:b/>
          <w:sz w:val="26"/>
          <w:szCs w:val="24"/>
        </w:rPr>
        <w:t>DSS-induced colitis</w:t>
      </w:r>
      <w:bookmarkEnd w:id="51"/>
      <w:r w:rsidR="005A6321">
        <w:rPr>
          <w:rFonts w:eastAsiaTheme="majorEastAsia" w:cs="Times New Roman"/>
          <w:b/>
          <w:sz w:val="26"/>
          <w:szCs w:val="24"/>
        </w:rPr>
        <w:t xml:space="preserve"> model in C57Bl6 mice</w:t>
      </w:r>
    </w:p>
    <w:p w14:paraId="25AEB067" w14:textId="7F1BA8E7" w:rsidR="00273253" w:rsidRPr="0022117E" w:rsidRDefault="00273253" w:rsidP="00BF0DE4">
      <w:pPr>
        <w:spacing w:after="0" w:line="360" w:lineRule="auto"/>
        <w:jc w:val="both"/>
        <w:rPr>
          <w:rFonts w:cs="Times New Roman"/>
        </w:rPr>
      </w:pPr>
      <w:r w:rsidRPr="00A41F57">
        <w:rPr>
          <w:rFonts w:cs="Times New Roman"/>
        </w:rPr>
        <w:tab/>
      </w:r>
      <w:r w:rsidRPr="00DE320E">
        <w:rPr>
          <w:rFonts w:cs="Times New Roman"/>
        </w:rPr>
        <w:t xml:space="preserve">To evaluate the protective role of </w:t>
      </w:r>
      <w:ins w:id="54" w:author="Rachagani, Satyanarayana" w:date="2021-03-24T22:12:00Z">
        <w:r w:rsidR="00963575">
          <w:rPr>
            <w:rFonts w:cs="Times New Roman"/>
          </w:rPr>
          <w:t xml:space="preserve">prebiotic </w:t>
        </w:r>
      </w:ins>
      <w:r w:rsidR="0040344C" w:rsidRPr="00DE320E">
        <w:rPr>
          <w:rFonts w:cs="Times New Roman"/>
        </w:rPr>
        <w:t>RC</w:t>
      </w:r>
      <w:r w:rsidR="0040344C">
        <w:rPr>
          <w:rFonts w:cs="Times New Roman"/>
        </w:rPr>
        <w:t>J</w:t>
      </w:r>
      <w:r w:rsidR="005A6321">
        <w:rPr>
          <w:rFonts w:cs="Times New Roman"/>
        </w:rPr>
        <w:t xml:space="preserve"> </w:t>
      </w:r>
      <w:r w:rsidRPr="00DE320E">
        <w:rPr>
          <w:rFonts w:cs="Times New Roman"/>
        </w:rPr>
        <w:t xml:space="preserve">in DSS-induced colitis, </w:t>
      </w:r>
      <w:ins w:id="55" w:author="Rachagani, Satyanarayana" w:date="2021-03-24T22:13:00Z">
        <w:r w:rsidR="00963575">
          <w:rPr>
            <w:rFonts w:cs="Times New Roman"/>
          </w:rPr>
          <w:t xml:space="preserve">age matched either sex 60 </w:t>
        </w:r>
      </w:ins>
      <w:r w:rsidRPr="00DE320E">
        <w:rPr>
          <w:rFonts w:cs="Times New Roman"/>
        </w:rPr>
        <w:t>C57/B</w:t>
      </w:r>
      <w:r w:rsidR="0040344C">
        <w:rPr>
          <w:rFonts w:cs="Times New Roman"/>
        </w:rPr>
        <w:t>L/</w:t>
      </w:r>
      <w:r w:rsidRPr="00DE320E">
        <w:rPr>
          <w:rFonts w:cs="Times New Roman"/>
        </w:rPr>
        <w:t>6</w:t>
      </w:r>
      <w:r w:rsidR="0040344C">
        <w:rPr>
          <w:rFonts w:cs="Times New Roman"/>
        </w:rPr>
        <w:t>J</w:t>
      </w:r>
      <w:r w:rsidRPr="00DE320E">
        <w:rPr>
          <w:rFonts w:cs="Times New Roman"/>
        </w:rPr>
        <w:t xml:space="preserve"> mice were </w:t>
      </w:r>
      <w:ins w:id="56" w:author="Rachagani, Satyanarayana" w:date="2021-03-24T22:13:00Z">
        <w:r w:rsidR="00963575">
          <w:rPr>
            <w:rFonts w:cs="Times New Roman"/>
          </w:rPr>
          <w:t>generated in</w:t>
        </w:r>
      </w:ins>
      <w:ins w:id="57" w:author="Rachagani, Satyanarayana" w:date="2021-03-24T22:14:00Z">
        <w:r w:rsidR="00963575">
          <w:rPr>
            <w:rFonts w:cs="Times New Roman"/>
          </w:rPr>
          <w:t xml:space="preserve"> </w:t>
        </w:r>
      </w:ins>
      <w:ins w:id="58" w:author="Rachagani, Satyanarayana" w:date="2021-03-24T22:13:00Z">
        <w:r w:rsidR="00963575">
          <w:rPr>
            <w:rFonts w:cs="Times New Roman"/>
          </w:rPr>
          <w:t xml:space="preserve">house </w:t>
        </w:r>
      </w:ins>
      <w:ins w:id="59" w:author="Rachagani, Satyanarayana" w:date="2021-03-24T22:14:00Z">
        <w:r w:rsidR="00963575">
          <w:rPr>
            <w:rFonts w:cs="Times New Roman"/>
          </w:rPr>
          <w:t xml:space="preserve">in mouse </w:t>
        </w:r>
      </w:ins>
      <w:ins w:id="60" w:author="Rachagani, Satyanarayana" w:date="2021-03-24T22:13:00Z">
        <w:r w:rsidR="00963575">
          <w:rPr>
            <w:rFonts w:cs="Times New Roman"/>
          </w:rPr>
          <w:t xml:space="preserve">breeding colony </w:t>
        </w:r>
      </w:ins>
      <w:ins w:id="61" w:author="Rachagani, Satyanarayana" w:date="2021-03-24T22:14:00Z">
        <w:r w:rsidR="00963575">
          <w:rPr>
            <w:rFonts w:cs="Times New Roman"/>
          </w:rPr>
          <w:t xml:space="preserve">(UNMC), these mice (either sex) </w:t>
        </w:r>
      </w:ins>
      <w:del w:id="62" w:author="Rachagani, Satyanarayana" w:date="2021-03-24T22:15:00Z">
        <w:r w:rsidRPr="00DE320E" w:rsidDel="00963575">
          <w:rPr>
            <w:rFonts w:cs="Times New Roman"/>
          </w:rPr>
          <w:delText>first</w:delText>
        </w:r>
      </w:del>
      <w:r w:rsidRPr="00DE320E">
        <w:rPr>
          <w:rFonts w:cs="Times New Roman"/>
        </w:rPr>
        <w:t xml:space="preserve"> divided into t</w:t>
      </w:r>
      <w:r w:rsidRPr="0040344C">
        <w:rPr>
          <w:rFonts w:cs="Times New Roman"/>
        </w:rPr>
        <w:t>wo groups</w:t>
      </w:r>
      <w:ins w:id="63" w:author="Rachagani, Satyanarayana" w:date="2021-03-24T22:15:00Z">
        <w:r w:rsidR="00963575">
          <w:rPr>
            <w:rFonts w:cs="Times New Roman"/>
          </w:rPr>
          <w:t xml:space="preserve"> (30 mice (15 females+15 males)/group)</w:t>
        </w:r>
      </w:ins>
      <w:r w:rsidRPr="0040344C">
        <w:rPr>
          <w:rFonts w:cs="Times New Roman"/>
        </w:rPr>
        <w:t>. The first group (</w:t>
      </w:r>
      <w:r w:rsidR="005A6321">
        <w:rPr>
          <w:rFonts w:cs="Times New Roman"/>
        </w:rPr>
        <w:t>3</w:t>
      </w:r>
      <w:r w:rsidR="005A6321" w:rsidRPr="0040344C">
        <w:rPr>
          <w:rFonts w:cs="Times New Roman"/>
        </w:rPr>
        <w:t xml:space="preserve">0 </w:t>
      </w:r>
      <w:r w:rsidRPr="0040344C">
        <w:rPr>
          <w:rFonts w:cs="Times New Roman"/>
        </w:rPr>
        <w:t xml:space="preserve">mice) </w:t>
      </w:r>
      <w:ins w:id="64" w:author="Rachagani, Satyanarayana" w:date="2021-03-24T22:16:00Z">
        <w:r w:rsidR="00963575">
          <w:rPr>
            <w:rFonts w:cs="Times New Roman"/>
          </w:rPr>
          <w:t xml:space="preserve">mice were </w:t>
        </w:r>
      </w:ins>
      <w:del w:id="65" w:author="Rachagani, Satyanarayana" w:date="2021-03-24T22:16:00Z">
        <w:r w:rsidRPr="0040344C" w:rsidDel="00963575">
          <w:rPr>
            <w:rFonts w:cs="Times New Roman"/>
          </w:rPr>
          <w:delText xml:space="preserve">was </w:delText>
        </w:r>
      </w:del>
      <w:r w:rsidR="0040344C">
        <w:rPr>
          <w:rFonts w:cs="Times New Roman"/>
        </w:rPr>
        <w:t xml:space="preserve">served as </w:t>
      </w:r>
      <w:r w:rsidRPr="0040344C">
        <w:rPr>
          <w:rFonts w:cs="Times New Roman"/>
        </w:rPr>
        <w:t>control</w:t>
      </w:r>
      <w:r w:rsidR="005A6321">
        <w:rPr>
          <w:rFonts w:cs="Times New Roman"/>
        </w:rPr>
        <w:t xml:space="preserve"> </w:t>
      </w:r>
      <w:r w:rsidR="00D01AE0">
        <w:rPr>
          <w:rFonts w:cs="Times New Roman"/>
        </w:rPr>
        <w:t xml:space="preserve">where </w:t>
      </w:r>
      <w:ins w:id="66" w:author="Rachagani, Satyanarayana" w:date="2021-03-24T22:16:00Z">
        <w:r w:rsidR="00963575">
          <w:rPr>
            <w:rFonts w:cs="Times New Roman"/>
          </w:rPr>
          <w:t xml:space="preserve">200 </w:t>
        </w:r>
      </w:ins>
      <w:ins w:id="67" w:author="Rachagani, Satyanarayana" w:date="2021-03-24T22:17:00Z">
        <w:r w:rsidR="00963575" w:rsidRPr="0040344C">
          <w:rPr>
            <w:rFonts w:cs="Times New Roman"/>
          </w:rPr>
          <w:t>µL</w:t>
        </w:r>
        <w:r w:rsidR="00963575">
          <w:rPr>
            <w:rFonts w:cs="Times New Roman"/>
          </w:rPr>
          <w:t xml:space="preserve"> </w:t>
        </w:r>
      </w:ins>
      <w:del w:id="68" w:author="Rachagani, Satyanarayana" w:date="2021-03-24T22:17:00Z">
        <w:r w:rsidR="00D01AE0" w:rsidDel="00963575">
          <w:rPr>
            <w:rFonts w:cs="Times New Roman"/>
          </w:rPr>
          <w:delText xml:space="preserve">given </w:delText>
        </w:r>
      </w:del>
      <w:r w:rsidR="00D01AE0">
        <w:rPr>
          <w:rFonts w:cs="Times New Roman"/>
        </w:rPr>
        <w:t>phosphate buffered saline (PBS)</w:t>
      </w:r>
      <w:ins w:id="69" w:author="Rachagani, Satyanarayana" w:date="2021-03-24T22:17:00Z">
        <w:r w:rsidR="00963575">
          <w:rPr>
            <w:rFonts w:cs="Times New Roman"/>
          </w:rPr>
          <w:t xml:space="preserve"> was given </w:t>
        </w:r>
      </w:ins>
      <w:ins w:id="70" w:author="Rachagani, Satyanarayana" w:date="2021-03-24T22:18:00Z">
        <w:r w:rsidR="00963575">
          <w:rPr>
            <w:rFonts w:cs="Times New Roman"/>
          </w:rPr>
          <w:t xml:space="preserve">as </w:t>
        </w:r>
        <w:proofErr w:type="spellStart"/>
        <w:proofErr w:type="gramStart"/>
        <w:r w:rsidR="00963575">
          <w:rPr>
            <w:rFonts w:cs="Times New Roman"/>
          </w:rPr>
          <w:t>a</w:t>
        </w:r>
        <w:proofErr w:type="spellEnd"/>
        <w:proofErr w:type="gramEnd"/>
        <w:r w:rsidR="00963575">
          <w:rPr>
            <w:rFonts w:cs="Times New Roman"/>
          </w:rPr>
          <w:t xml:space="preserve"> oral gavage </w:t>
        </w:r>
      </w:ins>
      <w:ins w:id="71" w:author="Rachagani, Satyanarayana" w:date="2021-03-24T22:17:00Z">
        <w:r w:rsidR="00963575">
          <w:rPr>
            <w:rFonts w:cs="Times New Roman"/>
          </w:rPr>
          <w:t>daily</w:t>
        </w:r>
      </w:ins>
      <w:r w:rsidR="006829C6">
        <w:rPr>
          <w:rFonts w:cs="Times New Roman"/>
        </w:rPr>
        <w:t>.</w:t>
      </w:r>
      <w:r w:rsidRPr="0040344C">
        <w:rPr>
          <w:rFonts w:cs="Times New Roman"/>
        </w:rPr>
        <w:t xml:space="preserve"> </w:t>
      </w:r>
      <w:proofErr w:type="gramStart"/>
      <w:ins w:id="72" w:author="Rachagani, Satyanarayana" w:date="2021-03-24T22:18:00Z">
        <w:r w:rsidR="00963575">
          <w:rPr>
            <w:rFonts w:cs="Times New Roman"/>
          </w:rPr>
          <w:t>Whereas,</w:t>
        </w:r>
        <w:proofErr w:type="gramEnd"/>
        <w:r w:rsidR="00963575">
          <w:rPr>
            <w:rFonts w:cs="Times New Roman"/>
          </w:rPr>
          <w:t xml:space="preserve"> </w:t>
        </w:r>
      </w:ins>
      <w:del w:id="73" w:author="Rachagani, Satyanarayana" w:date="2021-03-24T22:18:00Z">
        <w:r w:rsidRPr="0040344C" w:rsidDel="00963575">
          <w:rPr>
            <w:rFonts w:cs="Times New Roman"/>
          </w:rPr>
          <w:delText>I</w:delText>
        </w:r>
      </w:del>
      <w:ins w:id="74" w:author="Rachagani, Satyanarayana" w:date="2021-03-24T22:18:00Z">
        <w:r w:rsidR="00963575">
          <w:rPr>
            <w:rFonts w:cs="Times New Roman"/>
          </w:rPr>
          <w:t>i</w:t>
        </w:r>
      </w:ins>
      <w:r w:rsidRPr="0040344C">
        <w:rPr>
          <w:rFonts w:cs="Times New Roman"/>
        </w:rPr>
        <w:t>n the second group (</w:t>
      </w:r>
      <w:r w:rsidR="00F95C47">
        <w:rPr>
          <w:rFonts w:cs="Times New Roman"/>
        </w:rPr>
        <w:t>30</w:t>
      </w:r>
      <w:r w:rsidRPr="0040344C">
        <w:rPr>
          <w:rFonts w:cs="Times New Roman"/>
        </w:rPr>
        <w:t xml:space="preserve"> mice), each </w:t>
      </w:r>
      <w:del w:id="75" w:author="Rachagani, Satyanarayana" w:date="2021-03-24T22:22:00Z">
        <w:r w:rsidRPr="0040344C" w:rsidDel="002C68B9">
          <w:rPr>
            <w:rFonts w:cs="Times New Roman"/>
          </w:rPr>
          <w:delText xml:space="preserve">animal </w:delText>
        </w:r>
      </w:del>
      <w:ins w:id="76" w:author="Rachagani, Satyanarayana" w:date="2021-03-24T22:22:00Z">
        <w:r w:rsidR="002C68B9">
          <w:rPr>
            <w:rFonts w:cs="Times New Roman"/>
          </w:rPr>
          <w:t>mice</w:t>
        </w:r>
        <w:r w:rsidR="002C68B9" w:rsidRPr="0040344C">
          <w:rPr>
            <w:rFonts w:cs="Times New Roman"/>
          </w:rPr>
          <w:t xml:space="preserve"> </w:t>
        </w:r>
      </w:ins>
      <w:r w:rsidRPr="0040344C">
        <w:rPr>
          <w:rFonts w:cs="Times New Roman"/>
        </w:rPr>
        <w:t xml:space="preserve">was administered </w:t>
      </w:r>
      <w:ins w:id="77" w:author="Rachagani, Satyanarayana" w:date="2021-03-24T22:23:00Z">
        <w:r w:rsidR="002C68B9">
          <w:rPr>
            <w:rFonts w:cs="Times New Roman"/>
          </w:rPr>
          <w:t xml:space="preserve">with </w:t>
        </w:r>
        <w:r w:rsidR="002C68B9" w:rsidRPr="0040344C">
          <w:rPr>
            <w:rFonts w:cs="Times New Roman"/>
          </w:rPr>
          <w:t xml:space="preserve">200 µL </w:t>
        </w:r>
      </w:ins>
      <w:r w:rsidR="0040344C" w:rsidRPr="0040344C">
        <w:rPr>
          <w:rFonts w:cs="Times New Roman"/>
        </w:rPr>
        <w:t>RC</w:t>
      </w:r>
      <w:r w:rsidR="0040344C">
        <w:rPr>
          <w:rFonts w:cs="Times New Roman"/>
        </w:rPr>
        <w:t xml:space="preserve">J </w:t>
      </w:r>
      <w:del w:id="78" w:author="Rachagani, Satyanarayana" w:date="2021-03-24T22:23:00Z">
        <w:r w:rsidR="0040344C" w:rsidDel="002C68B9">
          <w:rPr>
            <w:rFonts w:cs="Times New Roman"/>
          </w:rPr>
          <w:delText>(</w:delText>
        </w:r>
        <w:r w:rsidR="0040344C" w:rsidRPr="0040344C" w:rsidDel="002C68B9">
          <w:rPr>
            <w:rFonts w:cs="Times New Roman"/>
          </w:rPr>
          <w:delText>200 µL</w:delText>
        </w:r>
        <w:r w:rsidR="0040344C" w:rsidDel="002C68B9">
          <w:rPr>
            <w:rFonts w:cs="Times New Roman"/>
          </w:rPr>
          <w:delText>)</w:delText>
        </w:r>
      </w:del>
      <w:r w:rsidR="005A6321">
        <w:rPr>
          <w:rFonts w:cs="Times New Roman"/>
        </w:rPr>
        <w:t xml:space="preserve"> </w:t>
      </w:r>
      <w:r w:rsidRPr="0040344C">
        <w:rPr>
          <w:rFonts w:cs="Times New Roman"/>
        </w:rPr>
        <w:t xml:space="preserve">by oral gavage </w:t>
      </w:r>
      <w:del w:id="79" w:author="Rachagani, Satyanarayana" w:date="2021-03-24T22:24:00Z">
        <w:r w:rsidRPr="0040344C" w:rsidDel="002C68B9">
          <w:rPr>
            <w:rFonts w:cs="Times New Roman"/>
          </w:rPr>
          <w:delText>per day</w:delText>
        </w:r>
      </w:del>
      <w:ins w:id="80" w:author="Rachagani, Satyanarayana" w:date="2021-03-24T22:24:00Z">
        <w:r w:rsidR="002C68B9">
          <w:rPr>
            <w:rFonts w:cs="Times New Roman"/>
          </w:rPr>
          <w:t>daily</w:t>
        </w:r>
      </w:ins>
      <w:r w:rsidRPr="0040344C">
        <w:rPr>
          <w:rFonts w:cs="Times New Roman"/>
        </w:rPr>
        <w:t xml:space="preserve"> </w:t>
      </w:r>
      <w:r w:rsidR="006829C6">
        <w:rPr>
          <w:rFonts w:cs="Times New Roman"/>
        </w:rPr>
        <w:t xml:space="preserve">for about </w:t>
      </w:r>
      <w:r w:rsidR="005A6321">
        <w:rPr>
          <w:rFonts w:cs="Times New Roman"/>
        </w:rPr>
        <w:t>8 weeks</w:t>
      </w:r>
      <w:r w:rsidRPr="0040344C">
        <w:rPr>
          <w:rFonts w:cs="Times New Roman"/>
        </w:rPr>
        <w:t xml:space="preserve">. After </w:t>
      </w:r>
      <w:ins w:id="81" w:author="Rachagani, Satyanarayana" w:date="2021-03-24T22:26:00Z">
        <w:r w:rsidR="002C68B9">
          <w:rPr>
            <w:rFonts w:cs="Times New Roman"/>
          </w:rPr>
          <w:t xml:space="preserve">end of </w:t>
        </w:r>
      </w:ins>
      <w:r w:rsidRPr="0040344C">
        <w:rPr>
          <w:rFonts w:cs="Times New Roman"/>
        </w:rPr>
        <w:t>eight weeks</w:t>
      </w:r>
      <w:ins w:id="82" w:author="Rachagani, Satyanarayana" w:date="2021-03-24T22:26:00Z">
        <w:r w:rsidR="002C68B9">
          <w:rPr>
            <w:rFonts w:cs="Times New Roman"/>
          </w:rPr>
          <w:t xml:space="preserve"> treatment</w:t>
        </w:r>
      </w:ins>
      <w:r w:rsidR="005A6321">
        <w:rPr>
          <w:rFonts w:cs="Times New Roman"/>
        </w:rPr>
        <w:t>,</w:t>
      </w:r>
      <w:r w:rsidRPr="0040344C">
        <w:rPr>
          <w:rFonts w:cs="Times New Roman"/>
        </w:rPr>
        <w:t xml:space="preserve"> </w:t>
      </w:r>
      <w:ins w:id="83" w:author="Rachagani, Satyanarayana" w:date="2021-03-24T22:26:00Z">
        <w:r w:rsidR="002C68B9">
          <w:rPr>
            <w:rFonts w:cs="Times New Roman"/>
          </w:rPr>
          <w:t>each</w:t>
        </w:r>
      </w:ins>
      <w:del w:id="84" w:author="Rachagani, Satyanarayana" w:date="2021-03-24T22:26:00Z">
        <w:r w:rsidR="00D01AE0" w:rsidDel="002C68B9">
          <w:rPr>
            <w:rFonts w:cs="Times New Roman"/>
          </w:rPr>
          <w:delText>both</w:delText>
        </w:r>
      </w:del>
      <w:r w:rsidR="00D01AE0">
        <w:rPr>
          <w:rFonts w:cs="Times New Roman"/>
        </w:rPr>
        <w:t xml:space="preserve"> group</w:t>
      </w:r>
      <w:del w:id="85" w:author="Rachagani, Satyanarayana" w:date="2021-03-24T22:28:00Z">
        <w:r w:rsidR="00D01AE0" w:rsidDel="002C68B9">
          <w:rPr>
            <w:rFonts w:cs="Times New Roman"/>
          </w:rPr>
          <w:delText>s</w:delText>
        </w:r>
      </w:del>
      <w:r w:rsidR="005A6321">
        <w:rPr>
          <w:rFonts w:cs="Times New Roman"/>
        </w:rPr>
        <w:t xml:space="preserve"> </w:t>
      </w:r>
      <w:r w:rsidR="0040344C">
        <w:rPr>
          <w:rFonts w:cs="Times New Roman"/>
        </w:rPr>
        <w:t>w</w:t>
      </w:r>
      <w:ins w:id="86" w:author="Rachagani, Satyanarayana" w:date="2021-03-24T22:27:00Z">
        <w:r w:rsidR="002C68B9">
          <w:rPr>
            <w:rFonts w:cs="Times New Roman"/>
          </w:rPr>
          <w:t>as</w:t>
        </w:r>
      </w:ins>
      <w:del w:id="87" w:author="Rachagani, Satyanarayana" w:date="2021-03-24T22:27:00Z">
        <w:r w:rsidR="0040344C" w:rsidDel="002C68B9">
          <w:rPr>
            <w:rFonts w:cs="Times New Roman"/>
          </w:rPr>
          <w:delText>ere</w:delText>
        </w:r>
      </w:del>
      <w:r w:rsidRPr="0040344C">
        <w:rPr>
          <w:rFonts w:cs="Times New Roman"/>
        </w:rPr>
        <w:t xml:space="preserve"> further divided into two subgroups</w:t>
      </w:r>
      <w:r w:rsidR="000A22CD">
        <w:rPr>
          <w:rFonts w:cs="Times New Roman"/>
        </w:rPr>
        <w:t xml:space="preserve"> i.e.,</w:t>
      </w:r>
      <w:ins w:id="88" w:author="Rachagani, Satyanarayana" w:date="2021-03-24T22:27:00Z">
        <w:r w:rsidR="002C68B9">
          <w:rPr>
            <w:rFonts w:cs="Times New Roman"/>
          </w:rPr>
          <w:t xml:space="preserve"> one group </w:t>
        </w:r>
      </w:ins>
      <w:ins w:id="89" w:author="Rachagani, Satyanarayana" w:date="2021-03-24T22:29:00Z">
        <w:r w:rsidR="002C68B9">
          <w:rPr>
            <w:rFonts w:cs="Times New Roman"/>
          </w:rPr>
          <w:t>given dair</w:t>
        </w:r>
        <w:r w:rsidR="00F674B3">
          <w:rPr>
            <w:rFonts w:cs="Times New Roman"/>
          </w:rPr>
          <w:t xml:space="preserve">y 200 </w:t>
        </w:r>
      </w:ins>
      <w:ins w:id="90" w:author="Rachagani, Satyanarayana" w:date="2021-03-24T22:31:00Z">
        <w:r w:rsidR="00F674B3">
          <w:rPr>
            <w:rFonts w:cs="Times New Roman"/>
          </w:rPr>
          <w:t>µl of</w:t>
        </w:r>
      </w:ins>
      <w:r w:rsidR="000A22CD">
        <w:rPr>
          <w:rFonts w:cs="Times New Roman"/>
        </w:rPr>
        <w:t xml:space="preserve"> PBS (N=</w:t>
      </w:r>
      <w:r w:rsidR="005A6321">
        <w:rPr>
          <w:rFonts w:cs="Times New Roman"/>
        </w:rPr>
        <w:t>1</w:t>
      </w:r>
      <w:r w:rsidR="000A22CD">
        <w:rPr>
          <w:rFonts w:cs="Times New Roman"/>
        </w:rPr>
        <w:t>5)</w:t>
      </w:r>
      <w:ins w:id="91" w:author="Rachagani, Satyanarayana" w:date="2021-03-24T22:31:00Z">
        <w:r w:rsidR="00F674B3">
          <w:rPr>
            <w:rFonts w:cs="Times New Roman"/>
          </w:rPr>
          <w:t xml:space="preserve">, whereas other group </w:t>
        </w:r>
      </w:ins>
      <w:ins w:id="92" w:author="Rachagani, Satyanarayana" w:date="2021-03-24T22:32:00Z">
        <w:r w:rsidR="00F674B3">
          <w:rPr>
            <w:rFonts w:cs="Times New Roman"/>
          </w:rPr>
          <w:t>given</w:t>
        </w:r>
      </w:ins>
      <w:ins w:id="93" w:author="Rachagani, Satyanarayana" w:date="2021-03-24T22:31:00Z">
        <w:r w:rsidR="00F674B3">
          <w:rPr>
            <w:rFonts w:cs="Times New Roman"/>
          </w:rPr>
          <w:t xml:space="preserve"> </w:t>
        </w:r>
      </w:ins>
      <w:ins w:id="94" w:author="Rachagani, Satyanarayana" w:date="2021-03-24T22:33:00Z">
        <w:r w:rsidR="00F674B3">
          <w:rPr>
            <w:rFonts w:cs="Times New Roman"/>
          </w:rPr>
          <w:t xml:space="preserve">with 3% </w:t>
        </w:r>
      </w:ins>
      <w:del w:id="95" w:author="Rachagani, Satyanarayana" w:date="2021-03-24T22:33:00Z">
        <w:r w:rsidR="000A22CD" w:rsidDel="00F674B3">
          <w:rPr>
            <w:rFonts w:cs="Times New Roman"/>
          </w:rPr>
          <w:delText xml:space="preserve"> and </w:delText>
        </w:r>
      </w:del>
      <w:r w:rsidR="000A22CD">
        <w:rPr>
          <w:rFonts w:cs="Times New Roman"/>
        </w:rPr>
        <w:t xml:space="preserve">DSS </w:t>
      </w:r>
      <w:ins w:id="96" w:author="Rachagani, Satyanarayana" w:date="2021-03-24T22:34:00Z">
        <w:r w:rsidR="00F674B3">
          <w:rPr>
            <w:rFonts w:cs="Times New Roman"/>
          </w:rPr>
          <w:t xml:space="preserve">in sterile water </w:t>
        </w:r>
        <w:del w:id="97" w:author="Ghadermazi,Parsa" w:date="2022-05-24T14:13:00Z">
          <w:r w:rsidR="00F674B3" w:rsidDel="00475A95">
            <w:rPr>
              <w:rFonts w:cs="Times New Roman"/>
            </w:rPr>
            <w:delText xml:space="preserve"> </w:delText>
          </w:r>
        </w:del>
      </w:ins>
      <w:ins w:id="98" w:author="Rachagani, Satyanarayana" w:date="2021-03-24T22:36:00Z">
        <w:r w:rsidR="00F674B3">
          <w:rPr>
            <w:rFonts w:cs="Times New Roman"/>
          </w:rPr>
          <w:t>plus</w:t>
        </w:r>
      </w:ins>
      <w:ins w:id="99" w:author="Rachagani, Satyanarayana" w:date="2021-03-24T22:34:00Z">
        <w:r w:rsidR="00F674B3">
          <w:rPr>
            <w:rFonts w:cs="Times New Roman"/>
          </w:rPr>
          <w:t xml:space="preserve"> </w:t>
        </w:r>
      </w:ins>
      <w:ins w:id="100" w:author="Rachagani, Satyanarayana" w:date="2021-03-24T22:35:00Z">
        <w:r w:rsidR="00F674B3">
          <w:rPr>
            <w:rFonts w:cs="Times New Roman"/>
          </w:rPr>
          <w:t>200 µl PBS as a</w:t>
        </w:r>
      </w:ins>
      <w:ins w:id="101" w:author="Rachagani, Satyanarayana" w:date="2021-03-24T22:37:00Z">
        <w:r w:rsidR="00F674B3">
          <w:rPr>
            <w:rFonts w:cs="Times New Roman"/>
          </w:rPr>
          <w:t>n</w:t>
        </w:r>
      </w:ins>
      <w:ins w:id="102" w:author="Rachagani, Satyanarayana" w:date="2021-03-24T22:35:00Z">
        <w:r w:rsidR="00F674B3">
          <w:rPr>
            <w:rFonts w:cs="Times New Roman"/>
          </w:rPr>
          <w:t xml:space="preserve"> ora</w:t>
        </w:r>
      </w:ins>
      <w:ins w:id="103" w:author="Rachagani, Satyanarayana" w:date="2021-03-24T22:36:00Z">
        <w:r w:rsidR="00F674B3">
          <w:rPr>
            <w:rFonts w:cs="Times New Roman"/>
          </w:rPr>
          <w:t xml:space="preserve">l gavage </w:t>
        </w:r>
      </w:ins>
      <w:del w:id="104" w:author="Rachagani, Satyanarayana" w:date="2021-03-24T22:37:00Z">
        <w:r w:rsidR="000A22CD" w:rsidDel="00F674B3">
          <w:rPr>
            <w:rFonts w:cs="Times New Roman"/>
          </w:rPr>
          <w:delText xml:space="preserve">groups </w:delText>
        </w:r>
      </w:del>
      <w:r w:rsidR="000A22CD">
        <w:rPr>
          <w:rFonts w:cs="Times New Roman"/>
        </w:rPr>
        <w:t xml:space="preserve">(N=15) </w:t>
      </w:r>
      <w:r w:rsidR="008E616B">
        <w:rPr>
          <w:rFonts w:cs="Times New Roman"/>
        </w:rPr>
        <w:t>from the</w:t>
      </w:r>
      <w:r w:rsidR="000A22CD">
        <w:rPr>
          <w:rFonts w:cs="Times New Roman"/>
        </w:rPr>
        <w:t xml:space="preserve"> first group</w:t>
      </w:r>
      <w:ins w:id="105" w:author="Rachagani, Satyanarayana" w:date="2021-03-24T22:38:00Z">
        <w:r w:rsidR="004E62FE">
          <w:rPr>
            <w:rFonts w:cs="Times New Roman"/>
          </w:rPr>
          <w:t xml:space="preserve">. </w:t>
        </w:r>
      </w:ins>
      <w:del w:id="106" w:author="Rachagani, Satyanarayana" w:date="2021-03-24T22:38:00Z">
        <w:r w:rsidR="000A22CD" w:rsidDel="004E62FE">
          <w:rPr>
            <w:rFonts w:cs="Times New Roman"/>
          </w:rPr>
          <w:delText xml:space="preserve">, </w:delText>
        </w:r>
      </w:del>
      <w:del w:id="107" w:author="Rachagani, Satyanarayana" w:date="2021-03-24T22:39:00Z">
        <w:r w:rsidR="000A22CD" w:rsidDel="004E62FE">
          <w:rPr>
            <w:rFonts w:cs="Times New Roman"/>
          </w:rPr>
          <w:delText>whereas</w:delText>
        </w:r>
        <w:r w:rsidR="005A6321" w:rsidDel="004E62FE">
          <w:rPr>
            <w:rFonts w:cs="Times New Roman"/>
          </w:rPr>
          <w:delText xml:space="preserve"> </w:delText>
        </w:r>
      </w:del>
      <w:ins w:id="108" w:author="Rachagani, Satyanarayana" w:date="2021-03-24T22:39:00Z">
        <w:r w:rsidR="004E62FE">
          <w:rPr>
            <w:rFonts w:cs="Times New Roman"/>
          </w:rPr>
          <w:t xml:space="preserve">The </w:t>
        </w:r>
      </w:ins>
      <w:r w:rsidR="005A6321">
        <w:rPr>
          <w:rFonts w:cs="Times New Roman"/>
        </w:rPr>
        <w:t xml:space="preserve">group 2 </w:t>
      </w:r>
      <w:ins w:id="109" w:author="Rachagani, Satyanarayana" w:date="2021-03-24T22:39:00Z">
        <w:r w:rsidR="004E62FE">
          <w:rPr>
            <w:rFonts w:cs="Times New Roman"/>
          </w:rPr>
          <w:t xml:space="preserve">mice </w:t>
        </w:r>
      </w:ins>
      <w:r w:rsidR="005A6321">
        <w:rPr>
          <w:rFonts w:cs="Times New Roman"/>
        </w:rPr>
        <w:t>w</w:t>
      </w:r>
      <w:ins w:id="110" w:author="Rachagani, Satyanarayana" w:date="2021-03-24T22:40:00Z">
        <w:r w:rsidR="00EA74A3">
          <w:rPr>
            <w:rFonts w:cs="Times New Roman"/>
          </w:rPr>
          <w:t>ere</w:t>
        </w:r>
      </w:ins>
      <w:del w:id="111" w:author="Rachagani, Satyanarayana" w:date="2021-03-24T22:39:00Z">
        <w:r w:rsidR="005A6321" w:rsidDel="00EA74A3">
          <w:rPr>
            <w:rFonts w:cs="Times New Roman"/>
          </w:rPr>
          <w:delText>as</w:delText>
        </w:r>
      </w:del>
      <w:r w:rsidR="005A6321">
        <w:rPr>
          <w:rFonts w:cs="Times New Roman"/>
        </w:rPr>
        <w:t xml:space="preserve"> further divided into two groups</w:t>
      </w:r>
      <w:ins w:id="112" w:author="Rachagani, Satyanarayana" w:date="2021-03-24T22:40:00Z">
        <w:r w:rsidR="00EA74A3">
          <w:rPr>
            <w:rFonts w:cs="Times New Roman"/>
          </w:rPr>
          <w:t xml:space="preserve">, </w:t>
        </w:r>
      </w:ins>
      <w:del w:id="113" w:author="Rachagani, Satyanarayana" w:date="2021-03-26T10:10:00Z">
        <w:r w:rsidR="005A6321" w:rsidDel="00BF0DE4">
          <w:rPr>
            <w:rFonts w:cs="Times New Roman"/>
          </w:rPr>
          <w:delText xml:space="preserve"> </w:delText>
        </w:r>
      </w:del>
      <w:r w:rsidR="005A6321">
        <w:rPr>
          <w:rFonts w:cs="Times New Roman"/>
        </w:rPr>
        <w:t>one group was given</w:t>
      </w:r>
      <w:r w:rsidR="000A22CD">
        <w:rPr>
          <w:rFonts w:cs="Times New Roman"/>
        </w:rPr>
        <w:t xml:space="preserve"> </w:t>
      </w:r>
      <w:ins w:id="114" w:author="Rachagani, Satyanarayana" w:date="2021-03-24T22:40:00Z">
        <w:r w:rsidR="00EA74A3">
          <w:rPr>
            <w:rFonts w:cs="Times New Roman"/>
          </w:rPr>
          <w:t xml:space="preserve">200 </w:t>
        </w:r>
      </w:ins>
      <w:r w:rsidR="000A22CD">
        <w:rPr>
          <w:rFonts w:cs="Times New Roman"/>
        </w:rPr>
        <w:t xml:space="preserve">RCJ (N=15) and </w:t>
      </w:r>
      <w:r w:rsidR="005A6321">
        <w:rPr>
          <w:rFonts w:cs="Times New Roman"/>
        </w:rPr>
        <w:t xml:space="preserve">other group with </w:t>
      </w:r>
      <w:r w:rsidR="000A22CD">
        <w:rPr>
          <w:rFonts w:cs="Times New Roman"/>
        </w:rPr>
        <w:t>DSS + RCJ groups</w:t>
      </w:r>
      <w:r w:rsidR="008E616B">
        <w:rPr>
          <w:rFonts w:cs="Times New Roman"/>
        </w:rPr>
        <w:t xml:space="preserve"> (N=15).</w:t>
      </w:r>
      <w:r w:rsidR="00BF32FC">
        <w:rPr>
          <w:rFonts w:cs="Times New Roman"/>
        </w:rPr>
        <w:t xml:space="preserve"> </w:t>
      </w:r>
      <w:r w:rsidR="008E616B" w:rsidRPr="00DE320E">
        <w:rPr>
          <w:rFonts w:cs="Times New Roman"/>
        </w:rPr>
        <w:t xml:space="preserve">There were four resulting groups: </w:t>
      </w:r>
      <w:r w:rsidR="008E616B">
        <w:rPr>
          <w:rFonts w:cs="Times New Roman"/>
        </w:rPr>
        <w:t>PBS</w:t>
      </w:r>
      <w:ins w:id="115" w:author="Rachagani, Satyanarayana" w:date="2021-03-26T10:11:00Z">
        <w:r w:rsidR="00BF0DE4">
          <w:rPr>
            <w:rFonts w:cs="Times New Roman"/>
          </w:rPr>
          <w:t xml:space="preserve"> alone</w:t>
        </w:r>
      </w:ins>
      <w:r w:rsidR="008E616B" w:rsidRPr="00DE320E">
        <w:rPr>
          <w:rFonts w:cs="Times New Roman"/>
        </w:rPr>
        <w:t xml:space="preserve">, </w:t>
      </w:r>
      <w:r w:rsidR="005A6321">
        <w:rPr>
          <w:rFonts w:cs="Times New Roman"/>
        </w:rPr>
        <w:t>PBS+</w:t>
      </w:r>
      <w:r w:rsidR="008E616B" w:rsidRPr="00DE320E">
        <w:rPr>
          <w:rFonts w:cs="Times New Roman"/>
        </w:rPr>
        <w:t>DSS, RC</w:t>
      </w:r>
      <w:r w:rsidR="008E616B">
        <w:rPr>
          <w:rFonts w:cs="Times New Roman"/>
        </w:rPr>
        <w:t>J</w:t>
      </w:r>
      <w:ins w:id="116" w:author="Rachagani, Satyanarayana" w:date="2021-03-26T10:11:00Z">
        <w:r w:rsidR="00BF0DE4">
          <w:rPr>
            <w:rFonts w:cs="Times New Roman"/>
          </w:rPr>
          <w:t xml:space="preserve"> alone</w:t>
        </w:r>
      </w:ins>
      <w:r w:rsidR="008E616B" w:rsidRPr="00DE320E">
        <w:rPr>
          <w:rFonts w:cs="Times New Roman"/>
        </w:rPr>
        <w:t>, and DSS</w:t>
      </w:r>
      <w:r w:rsidR="002C0864">
        <w:rPr>
          <w:rFonts w:cs="Times New Roman"/>
        </w:rPr>
        <w:t xml:space="preserve">+ </w:t>
      </w:r>
      <w:r w:rsidR="002C0864" w:rsidRPr="00DE320E">
        <w:rPr>
          <w:rFonts w:cs="Times New Roman"/>
        </w:rPr>
        <w:t>RC</w:t>
      </w:r>
      <w:r w:rsidR="002C0864">
        <w:rPr>
          <w:rFonts w:cs="Times New Roman"/>
        </w:rPr>
        <w:t>J</w:t>
      </w:r>
      <w:r w:rsidR="00BF32FC">
        <w:rPr>
          <w:rFonts w:cs="Times New Roman"/>
        </w:rPr>
        <w:t xml:space="preserve"> </w:t>
      </w:r>
      <w:r w:rsidR="008E616B" w:rsidRPr="0040344C">
        <w:rPr>
          <w:rFonts w:cs="Times New Roman"/>
        </w:rPr>
        <w:t>(</w:t>
      </w:r>
      <w:r w:rsidR="008E616B" w:rsidRPr="00DD22AC">
        <w:rPr>
          <w:rFonts w:cs="Times New Roman"/>
          <w:b/>
          <w:highlight w:val="yellow"/>
        </w:rPr>
        <w:t>Figure 1A</w:t>
      </w:r>
      <w:r w:rsidR="008E616B" w:rsidRPr="0040344C">
        <w:rPr>
          <w:rFonts w:cs="Times New Roman"/>
        </w:rPr>
        <w:t xml:space="preserve">). </w:t>
      </w:r>
      <w:del w:id="117" w:author="Rachagani, Satyanarayana" w:date="2021-03-26T10:11:00Z">
        <w:r w:rsidR="006829C6" w:rsidDel="00BF0DE4">
          <w:rPr>
            <w:rFonts w:cs="Times New Roman"/>
          </w:rPr>
          <w:delText>after</w:delText>
        </w:r>
      </w:del>
      <w:r w:rsidR="008E616B" w:rsidRPr="0040344C">
        <w:rPr>
          <w:rFonts w:cs="Times New Roman"/>
        </w:rPr>
        <w:t>Colitis</w:t>
      </w:r>
      <w:r w:rsidRPr="0040344C">
        <w:rPr>
          <w:rFonts w:cs="Times New Roman"/>
        </w:rPr>
        <w:t xml:space="preserve"> was induced by administering two cycles of 3% (W/V) DSS in</w:t>
      </w:r>
      <w:r w:rsidR="00FE1171" w:rsidRPr="0040344C">
        <w:rPr>
          <w:rFonts w:cs="Times New Roman"/>
        </w:rPr>
        <w:t xml:space="preserve"> drinking water as described </w:t>
      </w:r>
      <w:r w:rsidR="008E616B">
        <w:rPr>
          <w:rFonts w:cs="Times New Roman"/>
        </w:rPr>
        <w:t>previously</w:t>
      </w:r>
      <w:r w:rsidR="000C09A8" w:rsidRPr="0022117E">
        <w:rPr>
          <w:rFonts w:cs="Times New Roman"/>
          <w:noProof/>
        </w:rPr>
        <w:fldChar w:fldCharType="begin"/>
      </w:r>
      <w:r w:rsidR="00967ECC">
        <w:rPr>
          <w:rFonts w:cs="Times New Roman"/>
          <w:noProof/>
        </w:rPr>
        <w:instrText xml:space="preserve"> ADDIN EN.CITE &lt;EndNote&gt;&lt;Cite&gt;&lt;Author&gt;Das&lt;/Author&gt;&lt;Year&gt;2016&lt;/Year&gt;&lt;RecNum&gt;0&lt;/RecNum&gt;&lt;IDText&gt;Mice deficient in Muc4 are resistant to experimental colitis and colitis-associated colorectal cancer&lt;/IDText&gt;&lt;DisplayText&gt;&lt;style face="superscript"&gt;18&lt;/style&gt;&lt;/DisplayText&gt;&lt;record&gt;&lt;dates&gt;&lt;pub-dates&gt;&lt;date&gt;May 19&lt;/date&gt;&lt;/pub-dates&gt;&lt;year&gt;2016&lt;/year&gt;&lt;/dates&gt;&lt;urls&gt;&lt;related-urls&gt;&lt;url&gt;http://dx.doi.org/10.1038/onc.2015.327&lt;/url&gt;&lt;/related-urls&gt;&lt;/urls&gt;&lt;isbn&gt;0950-9232 (Print)1476-5594 (Electronic)&lt;/isbn&gt;&lt;custom2&gt;5555307&lt;/custom2&gt;&lt;titles&gt;&lt;title&gt;Mice deficient in Muc4 are resistant to experimental colitis and colitis-associated colorectal cancer&lt;/title&gt;&lt;secondary-title&gt;Oncogene&lt;/secondary-title&gt;&lt;/titles&gt;&lt;pages&gt;2645-54&lt;/pages&gt;&lt;number&gt;20&lt;/number&gt;&lt;contributors&gt;&lt;authors&gt;&lt;author&gt;Das, S.&lt;/author&gt;&lt;author&gt;Rachagani, S.&lt;/author&gt;&lt;author&gt;Sheinin, Y.&lt;/author&gt;&lt;author&gt;Smith, L.&lt;/author&gt;&lt;author&gt;Gurumurthy, C.&lt;/author&gt;&lt;author&gt;Roy, H.&lt;/author&gt;&lt;author&gt;Batra, S.&lt;/author&gt;&lt;/authors&gt;&lt;/contributors&gt;&lt;language&gt;eng&lt;/language&gt;&lt;added-date format="utc"&gt;1553542225&lt;/added-date&gt;&lt;ref-type name="Journal Article"&gt;17&lt;/ref-type&gt;&lt;auth-address&gt;Department of Biochemistry and Molecular Biology, University of Nebraska Medical Center, Omaha, NE, USADepartment of Pathology, University of Nebraska Medical Center, Omaha, NE, USADepartment of Biostatistics, University of Nebraska Medical Center, Omaha, NE, USAMouse Genome Engineering Core Facility, Department of Genetics, Cell Biology and Anatomy, University of Nebraska Medical Center, Omaha, NE, USACenter for Digestive Disorders, Boston University School of Medicine, Boston, MA, USA&lt;/auth-address&gt;&lt;rec-number&gt;143&lt;/rec-number&gt;&lt;last-updated-date format="utc"&gt;1553542225&lt;/last-updated-date&gt;&lt;accession-num&gt;26364605&lt;/accession-num&gt;&lt;electronic-resource-num&gt;10.1038/onc.2015.327&lt;/electronic-resource-num&gt;&lt;volume&gt;35&lt;/volume&gt;&lt;/record&gt;&lt;/Cite&gt;&lt;/EndNote&gt;</w:instrText>
      </w:r>
      <w:r w:rsidR="000C09A8" w:rsidRPr="0022117E">
        <w:rPr>
          <w:rFonts w:cs="Times New Roman"/>
          <w:noProof/>
        </w:rPr>
        <w:fldChar w:fldCharType="separate"/>
      </w:r>
      <w:r w:rsidR="00FE1171" w:rsidRPr="0022117E">
        <w:rPr>
          <w:rFonts w:cs="Times New Roman"/>
          <w:noProof/>
          <w:vertAlign w:val="superscript"/>
        </w:rPr>
        <w:t>18</w:t>
      </w:r>
      <w:r w:rsidR="000C09A8" w:rsidRPr="0022117E">
        <w:rPr>
          <w:rFonts w:cs="Times New Roman"/>
          <w:noProof/>
        </w:rPr>
        <w:fldChar w:fldCharType="end"/>
      </w:r>
      <w:r w:rsidRPr="0022117E">
        <w:rPr>
          <w:rFonts w:cs="Times New Roman"/>
        </w:rPr>
        <w:t xml:space="preserve">. Briefly, </w:t>
      </w:r>
      <w:ins w:id="118" w:author="Rachagani, Satyanarayana" w:date="2021-03-26T10:12:00Z">
        <w:r w:rsidR="00BF0DE4">
          <w:rPr>
            <w:rFonts w:cs="Times New Roman"/>
          </w:rPr>
          <w:t xml:space="preserve">at </w:t>
        </w:r>
      </w:ins>
      <w:ins w:id="119" w:author="Rachagani, Satyanarayana" w:date="2021-03-26T10:13:00Z">
        <w:r w:rsidR="00BF0DE4">
          <w:rPr>
            <w:rFonts w:cs="Times New Roman"/>
          </w:rPr>
          <w:t xml:space="preserve">start of </w:t>
        </w:r>
      </w:ins>
      <w:ins w:id="120" w:author="Rachagani, Satyanarayana" w:date="2021-03-26T10:12:00Z">
        <w:r w:rsidR="00BF0DE4">
          <w:rPr>
            <w:rFonts w:cs="Times New Roman"/>
          </w:rPr>
          <w:t>9</w:t>
        </w:r>
        <w:r w:rsidR="00BF0DE4" w:rsidRPr="00BF0DE4">
          <w:rPr>
            <w:rFonts w:cs="Times New Roman"/>
            <w:vertAlign w:val="superscript"/>
            <w:rPrChange w:id="121" w:author="Rachagani, Satyanarayana" w:date="2021-03-26T10:12:00Z">
              <w:rPr>
                <w:rFonts w:cs="Times New Roman"/>
              </w:rPr>
            </w:rPrChange>
          </w:rPr>
          <w:t>th</w:t>
        </w:r>
        <w:r w:rsidR="00BF0DE4">
          <w:rPr>
            <w:rFonts w:cs="Times New Roman"/>
          </w:rPr>
          <w:t xml:space="preserve"> week, we started one cycle of </w:t>
        </w:r>
      </w:ins>
      <w:del w:id="122" w:author="Rachagani, Satyanarayana" w:date="2021-03-26T10:12:00Z">
        <w:r w:rsidRPr="0022117E" w:rsidDel="00BF0DE4">
          <w:rPr>
            <w:rFonts w:cs="Times New Roman"/>
          </w:rPr>
          <w:delText xml:space="preserve">there was </w:delText>
        </w:r>
      </w:del>
      <w:del w:id="123" w:author="Rachagani, Satyanarayana" w:date="2021-03-26T10:13:00Z">
        <w:r w:rsidRPr="0022117E" w:rsidDel="00BF0DE4">
          <w:rPr>
            <w:rFonts w:cs="Times New Roman"/>
          </w:rPr>
          <w:delText>one week of</w:delText>
        </w:r>
      </w:del>
      <w:r w:rsidRPr="0022117E">
        <w:rPr>
          <w:rFonts w:cs="Times New Roman"/>
        </w:rPr>
        <w:t xml:space="preserve"> DSS</w:t>
      </w:r>
      <w:ins w:id="124" w:author="Rachagani, Satyanarayana" w:date="2021-03-26T10:13:00Z">
        <w:r w:rsidR="00BF0DE4">
          <w:rPr>
            <w:rFonts w:cs="Times New Roman"/>
          </w:rPr>
          <w:t>/week</w:t>
        </w:r>
      </w:ins>
      <w:r w:rsidRPr="0022117E">
        <w:rPr>
          <w:rFonts w:cs="Times New Roman"/>
        </w:rPr>
        <w:t>, followed by one week recovery period without DSS, followed by a second week of DSS. During these last three weeks</w:t>
      </w:r>
      <w:ins w:id="125" w:author="Rachagani, Satyanarayana" w:date="2021-03-26T10:14:00Z">
        <w:r w:rsidR="00BF0DE4">
          <w:rPr>
            <w:rFonts w:cs="Times New Roman"/>
          </w:rPr>
          <w:t xml:space="preserve"> (9-11)</w:t>
        </w:r>
      </w:ins>
      <w:r w:rsidRPr="0022117E">
        <w:rPr>
          <w:rFonts w:cs="Times New Roman"/>
        </w:rPr>
        <w:t xml:space="preserve">, the </w:t>
      </w:r>
      <w:r w:rsidR="0040344C" w:rsidRPr="0022117E">
        <w:rPr>
          <w:rFonts w:cs="Times New Roman"/>
        </w:rPr>
        <w:t>RC</w:t>
      </w:r>
      <w:r w:rsidR="0040344C">
        <w:rPr>
          <w:rFonts w:cs="Times New Roman"/>
        </w:rPr>
        <w:t>J</w:t>
      </w:r>
      <w:ins w:id="126" w:author="Rachagani, Satyanarayana" w:date="2021-03-26T10:13:00Z">
        <w:r w:rsidR="00BF0DE4">
          <w:rPr>
            <w:rFonts w:cs="Times New Roman"/>
          </w:rPr>
          <w:t xml:space="preserve"> </w:t>
        </w:r>
      </w:ins>
      <w:r w:rsidRPr="0022117E">
        <w:rPr>
          <w:rFonts w:cs="Times New Roman"/>
        </w:rPr>
        <w:t xml:space="preserve">and </w:t>
      </w:r>
      <w:r w:rsidR="0093453B">
        <w:rPr>
          <w:rFonts w:cs="Times New Roman"/>
        </w:rPr>
        <w:t>PBS</w:t>
      </w:r>
      <w:ins w:id="127" w:author="Rachagani, Satyanarayana" w:date="2021-03-26T10:14:00Z">
        <w:r w:rsidR="00BF0DE4">
          <w:rPr>
            <w:rFonts w:cs="Times New Roman"/>
          </w:rPr>
          <w:t xml:space="preserve"> </w:t>
        </w:r>
      </w:ins>
      <w:r w:rsidRPr="0022117E">
        <w:rPr>
          <w:rFonts w:cs="Times New Roman"/>
        </w:rPr>
        <w:t>oral gavage administration continued</w:t>
      </w:r>
      <w:r w:rsidR="00077B03">
        <w:rPr>
          <w:rFonts w:cs="Times New Roman"/>
        </w:rPr>
        <w:t xml:space="preserve"> (</w:t>
      </w:r>
      <w:r w:rsidR="00077B03" w:rsidRPr="00DD22AC">
        <w:rPr>
          <w:rFonts w:cs="Times New Roman"/>
          <w:highlight w:val="yellow"/>
        </w:rPr>
        <w:t>Figure 1A</w:t>
      </w:r>
      <w:r w:rsidR="00077B03">
        <w:rPr>
          <w:rFonts w:cs="Times New Roman"/>
        </w:rPr>
        <w:t>)</w:t>
      </w:r>
      <w:ins w:id="128" w:author="Rachagani, Satyanarayana" w:date="2021-03-26T10:14:00Z">
        <w:r w:rsidR="00BF0DE4">
          <w:rPr>
            <w:rFonts w:cs="Times New Roman"/>
          </w:rPr>
          <w:t xml:space="preserve"> in respective groups as described above</w:t>
        </w:r>
      </w:ins>
      <w:r w:rsidRPr="0022117E">
        <w:rPr>
          <w:rFonts w:cs="Times New Roman"/>
        </w:rPr>
        <w:t>. At end of the experiment, mice were euthanized by CO</w:t>
      </w:r>
      <w:r w:rsidRPr="00A41F57">
        <w:rPr>
          <w:rFonts w:cs="Times New Roman"/>
          <w:vertAlign w:val="subscript"/>
        </w:rPr>
        <w:t>2</w:t>
      </w:r>
      <w:r w:rsidRPr="00A41F57">
        <w:rPr>
          <w:rFonts w:cs="Times New Roman"/>
        </w:rPr>
        <w:t xml:space="preserve"> asphyxiation</w:t>
      </w:r>
      <w:r w:rsidRPr="00DE320E">
        <w:rPr>
          <w:rFonts w:cs="Times New Roman"/>
        </w:rPr>
        <w:t xml:space="preserve"> followed by cervical dislocation. </w:t>
      </w:r>
      <w:bookmarkStart w:id="129" w:name="_Toc11773675"/>
      <w:r w:rsidRPr="0040344C">
        <w:rPr>
          <w:rFonts w:eastAsiaTheme="majorEastAsia" w:cs="Times New Roman"/>
          <w:b/>
          <w:sz w:val="26"/>
          <w:szCs w:val="24"/>
        </w:rPr>
        <w:t>Disease severity</w:t>
      </w:r>
      <w:bookmarkEnd w:id="129"/>
      <w:r w:rsidR="005A6321">
        <w:rPr>
          <w:rFonts w:eastAsiaTheme="majorEastAsia" w:cs="Times New Roman"/>
          <w:b/>
          <w:sz w:val="26"/>
          <w:szCs w:val="24"/>
        </w:rPr>
        <w:t>.</w:t>
      </w:r>
      <w:r w:rsidR="005A6321" w:rsidRPr="005A6321">
        <w:rPr>
          <w:rFonts w:cs="Times New Roman"/>
        </w:rPr>
        <w:t xml:space="preserve"> </w:t>
      </w:r>
      <w:r w:rsidR="005A6321" w:rsidRPr="0040344C">
        <w:rPr>
          <w:rFonts w:cs="Times New Roman"/>
        </w:rPr>
        <w:t>All mice (</w:t>
      </w:r>
      <w:r w:rsidR="006829C6">
        <w:rPr>
          <w:rFonts w:cs="Times New Roman"/>
        </w:rPr>
        <w:t>6</w:t>
      </w:r>
      <w:r w:rsidR="005A6321">
        <w:rPr>
          <w:rFonts w:cs="Times New Roman"/>
        </w:rPr>
        <w:t>0</w:t>
      </w:r>
      <w:r w:rsidR="006829C6">
        <w:rPr>
          <w:rFonts w:cs="Times New Roman"/>
        </w:rPr>
        <w:t xml:space="preserve"> </w:t>
      </w:r>
      <w:r w:rsidR="005A6321" w:rsidRPr="0040344C">
        <w:rPr>
          <w:rFonts w:cs="Times New Roman"/>
        </w:rPr>
        <w:t xml:space="preserve">total) were </w:t>
      </w:r>
      <w:r w:rsidR="005A6321">
        <w:rPr>
          <w:rFonts w:cs="Times New Roman"/>
        </w:rPr>
        <w:t xml:space="preserve">fed </w:t>
      </w:r>
      <w:r w:rsidR="005A6321" w:rsidRPr="0040344C">
        <w:rPr>
          <w:rFonts w:cs="Times New Roman"/>
          <w:i/>
        </w:rPr>
        <w:t xml:space="preserve">ab </w:t>
      </w:r>
      <w:proofErr w:type="spellStart"/>
      <w:r w:rsidR="005A6321" w:rsidRPr="0040344C">
        <w:rPr>
          <w:rFonts w:cs="Times New Roman"/>
          <w:i/>
        </w:rPr>
        <w:t>libt</w:t>
      </w:r>
      <w:r w:rsidR="005A6321" w:rsidRPr="00DD22AC">
        <w:rPr>
          <w:rFonts w:cs="Times New Roman"/>
          <w:i/>
        </w:rPr>
        <w:t>um</w:t>
      </w:r>
      <w:proofErr w:type="spellEnd"/>
      <w:r w:rsidR="005A6321">
        <w:rPr>
          <w:rFonts w:cs="Times New Roman"/>
          <w:i/>
        </w:rPr>
        <w:t xml:space="preserve"> feed and water</w:t>
      </w:r>
      <w:r w:rsidR="005A6321" w:rsidRPr="0040344C">
        <w:rPr>
          <w:rFonts w:cs="Times New Roman"/>
        </w:rPr>
        <w:t>.</w:t>
      </w:r>
      <w:ins w:id="130" w:author="Rachagani, Satyanarayana" w:date="2021-03-26T10:16:00Z">
        <w:r w:rsidR="00BF0DE4">
          <w:rPr>
            <w:rFonts w:cs="Times New Roman"/>
          </w:rPr>
          <w:t xml:space="preserve"> </w:t>
        </w:r>
      </w:ins>
      <w:r w:rsidRPr="0040344C">
        <w:rPr>
          <w:rFonts w:cs="Times New Roman"/>
        </w:rPr>
        <w:t xml:space="preserve">The diarrhea scores, blood in feces scores </w:t>
      </w:r>
      <w:r w:rsidR="00795D51">
        <w:rPr>
          <w:rFonts w:cs="Times New Roman"/>
        </w:rPr>
        <w:t xml:space="preserve">and </w:t>
      </w:r>
      <w:r w:rsidR="00443646">
        <w:rPr>
          <w:rFonts w:cs="Times New Roman"/>
        </w:rPr>
        <w:t>body weights</w:t>
      </w:r>
      <w:r w:rsidR="006829C6">
        <w:rPr>
          <w:rFonts w:cs="Times New Roman"/>
        </w:rPr>
        <w:t xml:space="preserve"> </w:t>
      </w:r>
      <w:r w:rsidRPr="0040344C">
        <w:rPr>
          <w:rFonts w:cs="Times New Roman"/>
        </w:rPr>
        <w:t xml:space="preserve">of the mice were monitored </w:t>
      </w:r>
      <w:r w:rsidR="006829C6">
        <w:rPr>
          <w:rFonts w:cs="Times New Roman"/>
        </w:rPr>
        <w:t xml:space="preserve">twice daily </w:t>
      </w:r>
      <w:r w:rsidRPr="0040344C">
        <w:rPr>
          <w:rFonts w:cs="Times New Roman"/>
        </w:rPr>
        <w:t xml:space="preserve">throughout the experiment. The diarrhea scores and blood in feces scores were recorded daily </w:t>
      </w:r>
      <w:r w:rsidR="008A5E63">
        <w:rPr>
          <w:rFonts w:cs="Times New Roman"/>
        </w:rPr>
        <w:t xml:space="preserve">and scored </w:t>
      </w:r>
      <w:r w:rsidRPr="0040344C">
        <w:rPr>
          <w:rFonts w:cs="Times New Roman"/>
        </w:rPr>
        <w:t>from 0 to 3 (absent, mild, moderate</w:t>
      </w:r>
      <w:r w:rsidR="003C6881">
        <w:rPr>
          <w:rFonts w:cs="Times New Roman"/>
        </w:rPr>
        <w:t xml:space="preserve"> and</w:t>
      </w:r>
      <w:r w:rsidRPr="0040344C">
        <w:rPr>
          <w:rFonts w:cs="Times New Roman"/>
        </w:rPr>
        <w:t xml:space="preserve"> severe). To </w:t>
      </w:r>
      <w:commentRangeStart w:id="131"/>
      <w:r w:rsidRPr="0040344C">
        <w:rPr>
          <w:rFonts w:cs="Times New Roman"/>
        </w:rPr>
        <w:t xml:space="preserve">access </w:t>
      </w:r>
      <w:commentRangeEnd w:id="131"/>
      <w:r w:rsidR="003505EF">
        <w:rPr>
          <w:rStyle w:val="CommentReference"/>
        </w:rPr>
        <w:commentReference w:id="131"/>
      </w:r>
      <w:r w:rsidRPr="0040344C">
        <w:rPr>
          <w:rFonts w:cs="Times New Roman"/>
        </w:rPr>
        <w:t xml:space="preserve">the severity of the disease, the disease activity </w:t>
      </w:r>
      <w:r w:rsidRPr="0040344C">
        <w:rPr>
          <w:rFonts w:cs="Times New Roman"/>
        </w:rPr>
        <w:lastRenderedPageBreak/>
        <w:t xml:space="preserve">index (DAI) was calculated as previously described </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Briefly, DAI was calculated as a combination of scores of weight loss, diarrhea, and bleeding, resulting in a colitis score of 0 to 10 (unaffected to severe colitis). Scores for body weight were calculated based on the change in body weight from the original weight (≥0%=0; -5% to 0%=1; -10% to -6%=2; -15% to -11%=3; &lt;-15%=4). This body weight score was summed together with the diarrhea score and blood in feces score to calculate the DAI. </w:t>
      </w:r>
    </w:p>
    <w:p w14:paraId="39B217C4" w14:textId="77777777" w:rsidR="00273253" w:rsidRPr="0022117E" w:rsidRDefault="00273253" w:rsidP="00DD22AC">
      <w:pPr>
        <w:keepNext/>
        <w:keepLines/>
        <w:spacing w:after="0" w:line="360" w:lineRule="auto"/>
        <w:jc w:val="both"/>
        <w:outlineLvl w:val="2"/>
        <w:rPr>
          <w:rFonts w:eastAsiaTheme="majorEastAsia" w:cs="Times New Roman"/>
          <w:b/>
          <w:sz w:val="26"/>
          <w:szCs w:val="24"/>
        </w:rPr>
      </w:pPr>
      <w:bookmarkStart w:id="132" w:name="_Toc11773676"/>
      <w:r w:rsidRPr="00F95C47">
        <w:rPr>
          <w:rFonts w:eastAsiaTheme="majorEastAsia" w:cs="Times New Roman"/>
          <w:b/>
          <w:sz w:val="26"/>
          <w:szCs w:val="24"/>
        </w:rPr>
        <w:t>Cytokine analysis</w:t>
      </w:r>
      <w:bookmarkEnd w:id="132"/>
    </w:p>
    <w:p w14:paraId="00468476" w14:textId="0E8A989C" w:rsidR="00273253" w:rsidRDefault="00273253" w:rsidP="00DD22AC">
      <w:pPr>
        <w:spacing w:after="0" w:line="360" w:lineRule="auto"/>
        <w:jc w:val="both"/>
        <w:rPr>
          <w:rFonts w:cs="Times New Roman"/>
        </w:rPr>
      </w:pPr>
      <w:r w:rsidRPr="0022117E">
        <w:rPr>
          <w:rFonts w:cs="Times New Roman"/>
        </w:rPr>
        <w:tab/>
        <w:t>Pro-inflammatory cytokines including IFN-γ, IL-1</w:t>
      </w:r>
      <w:r w:rsidRPr="0022117E">
        <w:rPr>
          <w:rFonts w:cs="Times New Roman"/>
          <w:color w:val="222222"/>
          <w:shd w:val="clear" w:color="auto" w:fill="FFFFFF"/>
        </w:rPr>
        <w:t>α, IL-1β, IL-1ra, IL-5, IL-6, IL-10, IL-12, IL-13, IL-17, IL-23, and TNF-α</w:t>
      </w:r>
      <w:r w:rsidRPr="0022117E">
        <w:rPr>
          <w:rFonts w:cs="Times New Roman"/>
        </w:rPr>
        <w:t xml:space="preserve"> were identified to be associated</w:t>
      </w:r>
      <w:r w:rsidR="00FE1171" w:rsidRPr="00F95C47">
        <w:rPr>
          <w:rFonts w:cs="Times New Roman"/>
        </w:rPr>
        <w:t xml:space="preserve"> with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19</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PEVuZE5vdGU+PENpdGU+PEF1dGhvcj5MdWR3aWN6ZWs8L0F1dGhvcj48WWVhcj4yMDA0PC9ZZWFy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FE1171" w:rsidRPr="0022117E">
        <w:rPr>
          <w:rFonts w:cs="Times New Roman"/>
          <w:noProof/>
          <w:vertAlign w:val="superscript"/>
        </w:rPr>
        <w:t>20</w:t>
      </w:r>
      <w:r w:rsidR="000C09A8" w:rsidRPr="0022117E">
        <w:rPr>
          <w:rFonts w:cs="Times New Roman"/>
          <w:noProof/>
        </w:rPr>
        <w:fldChar w:fldCharType="end"/>
      </w:r>
      <w:r w:rsidR="00FE1171"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&lt;EndNote&gt;&lt;Cite&gt;&lt;Author&gt;Sanchez-Muñoz&lt;/Author&gt;&lt;Year&gt;2008&lt;/Year&gt;&lt;RecNum&gt;0&lt;/RecNum&gt;&lt;IDText&gt;Role of cytokines in inflammatory bowel disease&lt;/IDText&gt;&lt;DisplayText&gt;&lt;style face="superscript"&gt;21&lt;/style&gt;&lt;/DisplayText&gt;&lt;record&gt;&lt;dates&gt;&lt;pub-dates&gt;&lt;date&gt;Jul 21&lt;/date&gt;&lt;/pub-dates&gt;&lt;year&gt;2008&lt;/year&gt;&lt;/dates&gt;&lt;urls&gt;&lt;related-urls&gt;&lt;url&gt;http://dx.doi.org/10.3748/wjg.14.4280&lt;/url&gt;&lt;/related-urls&gt;&lt;/urls&gt;&lt;isbn&gt;1007-9327 (Print)&lt;/isbn&gt;&lt;custom2&gt;2731177&lt;/custom2&gt;&lt;titles&gt;&lt;title&gt;Role of cytokines in inflammatory bowel disease&lt;/title&gt;&lt;secondary-title&gt;World J Gastroenterol&lt;/secondary-title&gt;&lt;/titles&gt;&lt;pages&gt;4280-8&lt;/pages&gt;&lt;number&gt;27&lt;/number&gt;&lt;contributors&gt;&lt;authors&gt;&lt;author&gt;Sanchez-Muñoz, F.&lt;/author&gt;&lt;author&gt;Dominguez-Lopez, A.&lt;/author&gt;&lt;author&gt;Yamamoto-Furusho, J. K.&lt;/author&gt;&lt;/authors&gt;&lt;/contributors&gt;&lt;language&gt;eng&lt;/language&gt;&lt;added-date format="utc"&gt;1558830247&lt;/added-date&gt;&lt;ref-type name="Journal Article"&gt;17&lt;/ref-type&gt;&lt;rec-number&gt;177&lt;/rec-number&gt;&lt;last-updated-date format="utc"&gt;1558830247&lt;/last-updated-date&gt;&lt;accession-num&gt;18666314&lt;/accession-num&gt;&lt;electronic-resource-num&gt;10.3748/wjg.14.4280&lt;/electronic-resource-num&gt;&lt;volume&gt;14&lt;/volume&gt;&lt;/record&gt;&lt;/Cite&gt;&lt;/EndNote&gt;</w:instrText>
      </w:r>
      <w:r w:rsidR="000C09A8" w:rsidRPr="0022117E">
        <w:rPr>
          <w:rFonts w:cs="Times New Roman"/>
          <w:noProof/>
        </w:rPr>
        <w:fldChar w:fldCharType="separate"/>
      </w:r>
      <w:r w:rsidR="00FE1171" w:rsidRPr="0022117E">
        <w:rPr>
          <w:rFonts w:cs="Times New Roman"/>
          <w:noProof/>
          <w:vertAlign w:val="superscript"/>
        </w:rPr>
        <w:t>21</w:t>
      </w:r>
      <w:r w:rsidR="000C09A8" w:rsidRPr="0022117E">
        <w:rPr>
          <w:rFonts w:cs="Times New Roman"/>
          <w:noProof/>
        </w:rPr>
        <w:fldChar w:fldCharType="end"/>
      </w:r>
      <w:r w:rsidRPr="0022117E">
        <w:rPr>
          <w:rFonts w:cs="Times New Roman"/>
        </w:rPr>
        <w:t xml:space="preserve">. These cytokines were analyzed with a cytokine array kit </w:t>
      </w:r>
      <w:r w:rsidR="00A10039">
        <w:rPr>
          <w:rFonts w:cs="Times New Roman"/>
        </w:rPr>
        <w:t>according to</w:t>
      </w:r>
      <w:ins w:id="133" w:author="Ghadermazi,Parsa" w:date="2022-05-24T14:18:00Z">
        <w:r w:rsidR="003505EF">
          <w:rPr>
            <w:rFonts w:cs="Times New Roman"/>
          </w:rPr>
          <w:t xml:space="preserve"> </w:t>
        </w:r>
      </w:ins>
      <w:r w:rsidRPr="0022117E">
        <w:rPr>
          <w:rFonts w:cs="Times New Roman"/>
        </w:rPr>
        <w:t>the manufacturer’s</w:t>
      </w:r>
      <w:r w:rsidR="00A10039">
        <w:rPr>
          <w:rFonts w:cs="Times New Roman"/>
        </w:rPr>
        <w:t xml:space="preserve"> protocol.</w:t>
      </w:r>
      <w:r w:rsidRPr="0022117E">
        <w:rPr>
          <w:rFonts w:cs="Times New Roman"/>
        </w:rPr>
        <w:t xml:space="preserve">   (Proteome Profiler Mouse Cytokine Array Kit, Panel A, R&amp;D Systems, Minneapolis, MN, USA). Plasma samples (100 </w:t>
      </w:r>
      <w:proofErr w:type="spellStart"/>
      <w:r w:rsidRPr="0022117E">
        <w:rPr>
          <w:rFonts w:cs="Times New Roman"/>
        </w:rPr>
        <w:t>μL</w:t>
      </w:r>
      <w:proofErr w:type="spellEnd"/>
      <w:r w:rsidRPr="0022117E">
        <w:rPr>
          <w:rFonts w:cs="Times New Roman"/>
        </w:rPr>
        <w:t>/group</w:t>
      </w:r>
      <w:r w:rsidRPr="00A41F57">
        <w:rPr>
          <w:rFonts w:cs="Times New Roman"/>
        </w:rPr>
        <w:t xml:space="preserve">) were pooled within each group with </w:t>
      </w:r>
      <w:r w:rsidR="006D1FDD">
        <w:rPr>
          <w:rFonts w:cs="Times New Roman"/>
        </w:rPr>
        <w:t>five</w:t>
      </w:r>
      <w:ins w:id="134" w:author="Ghadermazi,Parsa" w:date="2022-05-24T14:18:00Z">
        <w:r w:rsidR="003505EF">
          <w:rPr>
            <w:rFonts w:cs="Times New Roman"/>
          </w:rPr>
          <w:t xml:space="preserve"> </w:t>
        </w:r>
      </w:ins>
      <w:r w:rsidRPr="00A41F57">
        <w:rPr>
          <w:rFonts w:cs="Times New Roman"/>
        </w:rPr>
        <w:t xml:space="preserve">samples in the </w:t>
      </w:r>
      <w:r w:rsidR="0093453B">
        <w:rPr>
          <w:rFonts w:cs="Times New Roman"/>
        </w:rPr>
        <w:t>PBS</w:t>
      </w:r>
      <w:ins w:id="135" w:author="Ghadermazi,Parsa" w:date="2022-05-24T14:18:00Z">
        <w:r w:rsidR="003505EF">
          <w:rPr>
            <w:rFonts w:cs="Times New Roman"/>
          </w:rPr>
          <w:t xml:space="preserve"> </w:t>
        </w:r>
      </w:ins>
      <w:r w:rsidRPr="00A41F57">
        <w:rPr>
          <w:rFonts w:cs="Times New Roman"/>
        </w:rPr>
        <w:t xml:space="preserve">group and </w:t>
      </w:r>
      <w:r w:rsidR="006D1FDD">
        <w:rPr>
          <w:rFonts w:cs="Times New Roman"/>
        </w:rPr>
        <w:t>six</w:t>
      </w:r>
      <w:ins w:id="136" w:author="Ghadermazi,Parsa" w:date="2022-05-24T14:18:00Z">
        <w:r w:rsidR="003505EF">
          <w:rPr>
            <w:rFonts w:cs="Times New Roman"/>
          </w:rPr>
          <w:t xml:space="preserve"> </w:t>
        </w:r>
      </w:ins>
      <w:r w:rsidRPr="00A41F57">
        <w:rPr>
          <w:rFonts w:cs="Times New Roman"/>
        </w:rPr>
        <w:t>samples in each of the other groups. The results were quantified by analyzing the pixel density of each spot on the developed film with ImageJ software</w:t>
      </w:r>
      <w:r w:rsidR="00FD6792">
        <w:rPr>
          <w:rFonts w:cs="Times New Roman"/>
        </w:rPr>
        <w:t xml:space="preserve"> (</w:t>
      </w:r>
      <w:r w:rsidR="00FD6792" w:rsidRPr="00FD6792">
        <w:rPr>
          <w:rFonts w:cs="Times New Roman"/>
        </w:rPr>
        <w:t>http://rsb.info.nih.gov/ij</w:t>
      </w:r>
      <w:r w:rsidR="00FD6792">
        <w:rPr>
          <w:rFonts w:cs="Times New Roman"/>
        </w:rPr>
        <w:t>)</w:t>
      </w:r>
      <w:r w:rsidRPr="00A41F57">
        <w:rPr>
          <w:rFonts w:cs="Times New Roman"/>
        </w:rPr>
        <w:t>.</w:t>
      </w:r>
    </w:p>
    <w:p w14:paraId="2C545692" w14:textId="77777777" w:rsidR="00FD6792" w:rsidRPr="00A41F57" w:rsidRDefault="00FD6792" w:rsidP="00DD22AC">
      <w:pPr>
        <w:spacing w:after="0" w:line="360" w:lineRule="auto"/>
        <w:jc w:val="both"/>
        <w:rPr>
          <w:rFonts w:cs="Times New Roman"/>
        </w:rPr>
      </w:pPr>
    </w:p>
    <w:p w14:paraId="3A89DF41" w14:textId="77777777" w:rsidR="00273253" w:rsidRPr="00DE320E" w:rsidRDefault="00273253" w:rsidP="00DD22AC">
      <w:pPr>
        <w:pStyle w:val="Heading3"/>
        <w:spacing w:before="0" w:after="0" w:line="360" w:lineRule="auto"/>
        <w:jc w:val="both"/>
        <w:rPr>
          <w:rFonts w:cs="Times New Roman"/>
        </w:rPr>
      </w:pPr>
      <w:bookmarkStart w:id="137" w:name="_Toc11773677"/>
      <w:r w:rsidRPr="00DE320E">
        <w:rPr>
          <w:rFonts w:cs="Times New Roman"/>
        </w:rPr>
        <w:t>Histology</w:t>
      </w:r>
      <w:bookmarkEnd w:id="137"/>
      <w:r w:rsidR="00DC6939" w:rsidRPr="00DE320E">
        <w:rPr>
          <w:rFonts w:cs="Times New Roman"/>
        </w:rPr>
        <w:t xml:space="preserve"> and immunohistochemistry</w:t>
      </w:r>
    </w:p>
    <w:p w14:paraId="56469C06" w14:textId="77777777" w:rsidR="00273253" w:rsidRDefault="00273253" w:rsidP="00DD22AC">
      <w:pPr>
        <w:spacing w:after="0" w:line="360" w:lineRule="auto"/>
        <w:jc w:val="both"/>
        <w:rPr>
          <w:rFonts w:cs="Times New Roman"/>
        </w:rPr>
      </w:pPr>
      <w:r w:rsidRPr="00DE320E">
        <w:rPr>
          <w:rFonts w:cs="Times New Roman"/>
        </w:rPr>
        <w:tab/>
      </w:r>
      <w:r w:rsidR="00FD6792">
        <w:rPr>
          <w:rFonts w:cs="Times New Roman"/>
        </w:rPr>
        <w:t>Colon t</w:t>
      </w:r>
      <w:r w:rsidRPr="00DE320E">
        <w:rPr>
          <w:rFonts w:cs="Times New Roman"/>
        </w:rPr>
        <w:t xml:space="preserve">issue samples harvested from the mice were fixed in 10% buffered formalin. The samples were then processed and embedded in paraffin blocks. From each block, </w:t>
      </w:r>
      <w:r w:rsidR="00FD6792">
        <w:rPr>
          <w:rFonts w:cs="Times New Roman"/>
        </w:rPr>
        <w:t>4</w:t>
      </w:r>
      <w:r w:rsidRPr="00DD22AC">
        <w:rPr>
          <w:rFonts w:cs="Times New Roman"/>
        </w:rPr>
        <w:t>μ</w:t>
      </w:r>
      <w:r w:rsidRPr="0022117E">
        <w:rPr>
          <w:rFonts w:cs="Times New Roman"/>
        </w:rPr>
        <w:t xml:space="preserve">m sections were prepared. The prepared colon tissue sections were stained with hematoxylin and eosin (H&amp;E) and periodic acid-Schiff (PAS) </w:t>
      </w:r>
      <w:r w:rsidRPr="002E1A12">
        <w:rPr>
          <w:rFonts w:cs="Times New Roman"/>
        </w:rPr>
        <w:t>from all treatment groups</w:t>
      </w:r>
      <w:r w:rsidR="00FD6792">
        <w:rPr>
          <w:rFonts w:cs="Times New Roman"/>
        </w:rPr>
        <w:t xml:space="preserve"> (N=6/group)</w:t>
      </w:r>
      <w:r w:rsidRPr="002E1A12">
        <w:rPr>
          <w:rFonts w:cs="Times New Roman"/>
        </w:rPr>
        <w:t>.</w:t>
      </w:r>
      <w:r w:rsidRPr="00A41F57">
        <w:rPr>
          <w:rFonts w:cs="Times New Roman"/>
        </w:rPr>
        <w:t xml:space="preserve"> The H&amp;</w:t>
      </w:r>
      <w:proofErr w:type="gramStart"/>
      <w:r w:rsidRPr="00A41F57">
        <w:rPr>
          <w:rFonts w:cs="Times New Roman"/>
        </w:rPr>
        <w:t>E stained</w:t>
      </w:r>
      <w:proofErr w:type="gramEnd"/>
      <w:r w:rsidRPr="00A41F57">
        <w:rPr>
          <w:rFonts w:cs="Times New Roman"/>
        </w:rPr>
        <w:t xml:space="preserve"> tissues were scored based on inflammatory cell infiltration (0-3) and intestinal architecture change (0-3). The two scores were summed for a final score out of a possible 6. The </w:t>
      </w:r>
      <w:proofErr w:type="gramStart"/>
      <w:r w:rsidRPr="00A41F57">
        <w:rPr>
          <w:rFonts w:cs="Times New Roman"/>
        </w:rPr>
        <w:t>PAS stained</w:t>
      </w:r>
      <w:proofErr w:type="gramEnd"/>
      <w:r w:rsidRPr="00A41F57">
        <w:rPr>
          <w:rFonts w:cs="Times New Roman"/>
        </w:rPr>
        <w:t xml:space="preserve"> tissues were analyzed by counting the PAS positive cells. The number of cells per crypt were repo</w:t>
      </w:r>
      <w:r w:rsidRPr="00F95C47">
        <w:rPr>
          <w:rFonts w:cs="Times New Roman"/>
        </w:rPr>
        <w:t>rted with a minimum of 20 crypts counted for each section.</w:t>
      </w:r>
      <w:r w:rsidR="00DC6939" w:rsidRPr="00F95C47">
        <w:rPr>
          <w:rFonts w:cs="Times New Roman"/>
        </w:rPr>
        <w:t xml:space="preserve"> For </w:t>
      </w:r>
      <w:proofErr w:type="spellStart"/>
      <w:r w:rsidR="00DC6939" w:rsidRPr="00F95C47">
        <w:rPr>
          <w:rFonts w:cs="Times New Roman"/>
        </w:rPr>
        <w:t>immunohistological</w:t>
      </w:r>
      <w:proofErr w:type="spellEnd"/>
      <w:r w:rsidR="00DC6939" w:rsidRPr="00F95C47">
        <w:rPr>
          <w:rFonts w:cs="Times New Roman"/>
        </w:rPr>
        <w:t xml:space="preserve"> an</w:t>
      </w:r>
      <w:r w:rsidR="00DC6939" w:rsidRPr="000A22CD">
        <w:rPr>
          <w:rFonts w:cs="Times New Roman"/>
        </w:rPr>
        <w:t>alysis, the prepared tissue sections were heated overnight and then de</w:t>
      </w:r>
      <w:r w:rsidR="00123E09" w:rsidRPr="000A22CD">
        <w:rPr>
          <w:rFonts w:cs="Times New Roman"/>
        </w:rPr>
        <w:t>-</w:t>
      </w:r>
      <w:r w:rsidR="00DC6939" w:rsidRPr="00FD6792">
        <w:rPr>
          <w:rFonts w:cs="Times New Roman"/>
        </w:rPr>
        <w:t>paraffinized in xylene (2x, 5 min)</w:t>
      </w:r>
      <w:r w:rsidR="00943B95" w:rsidRPr="00FD6792">
        <w:rPr>
          <w:rFonts w:cs="Times New Roman"/>
        </w:rPr>
        <w:t>. The sections were then hydrated through graded alcohol. Then citrate buffer (0.01M, 95</w:t>
      </w:r>
      <w:r w:rsidR="00943B95" w:rsidRPr="00DD22AC">
        <w:rPr>
          <w:rFonts w:cs="Times New Roman"/>
        </w:rPr>
        <w:t>°</w:t>
      </w:r>
      <w:r w:rsidR="00943B95" w:rsidRPr="0022117E">
        <w:rPr>
          <w:rFonts w:cs="Times New Roman"/>
        </w:rPr>
        <w:t>C, pH 6.0) was used for antigen retrieval. Endogenous peroxidase activity was quenched with 0.3% H</w:t>
      </w:r>
      <w:r w:rsidR="00943B95" w:rsidRPr="0022117E">
        <w:rPr>
          <w:rFonts w:cs="Times New Roman"/>
          <w:vertAlign w:val="subscript"/>
        </w:rPr>
        <w:t>2</w:t>
      </w:r>
      <w:r w:rsidR="00943B95" w:rsidRPr="0022117E">
        <w:rPr>
          <w:rFonts w:cs="Times New Roman"/>
        </w:rPr>
        <w:t>O</w:t>
      </w:r>
      <w:r w:rsidR="00943B95" w:rsidRPr="0022117E">
        <w:rPr>
          <w:rFonts w:cs="Times New Roman"/>
          <w:vertAlign w:val="subscript"/>
        </w:rPr>
        <w:t>2</w:t>
      </w:r>
      <w:r w:rsidR="00943B95" w:rsidRPr="0022117E">
        <w:rPr>
          <w:rFonts w:cs="Times New Roman"/>
        </w:rPr>
        <w:t xml:space="preserve"> in methanol for 1 h. After </w:t>
      </w:r>
      <w:r w:rsidR="00C03817">
        <w:rPr>
          <w:rFonts w:cs="Times New Roman"/>
        </w:rPr>
        <w:t xml:space="preserve">PBS </w:t>
      </w:r>
      <w:r w:rsidR="00943B95" w:rsidRPr="0022117E">
        <w:rPr>
          <w:rFonts w:cs="Times New Roman"/>
        </w:rPr>
        <w:t>washing, sections were blocked with 2.5% horse serum</w:t>
      </w:r>
      <w:r w:rsidR="00573F09" w:rsidRPr="00A41F57">
        <w:rPr>
          <w:rFonts w:cs="Times New Roman"/>
        </w:rPr>
        <w:t xml:space="preserve"> (</w:t>
      </w:r>
      <w:proofErr w:type="spellStart"/>
      <w:r w:rsidR="00573F09" w:rsidRPr="00A41F57">
        <w:rPr>
          <w:rFonts w:cs="Times New Roman"/>
        </w:rPr>
        <w:t>ImmPRESS</w:t>
      </w:r>
      <w:proofErr w:type="spellEnd"/>
      <w:r w:rsidR="00573F09" w:rsidRPr="00A41F57">
        <w:rPr>
          <w:rFonts w:cs="Times New Roman"/>
        </w:rPr>
        <w:t xml:space="preserve"> kit; Vector Labs, Burlingame, CA, USA)</w:t>
      </w:r>
      <w:r w:rsidR="00943B95" w:rsidRPr="00A41F57">
        <w:rPr>
          <w:rFonts w:cs="Times New Roman"/>
        </w:rPr>
        <w:t xml:space="preserve"> for</w:t>
      </w:r>
      <w:r w:rsidR="00943B95" w:rsidRPr="00DE320E">
        <w:rPr>
          <w:rFonts w:cs="Times New Roman"/>
        </w:rPr>
        <w:t xml:space="preserve"> 2 h. </w:t>
      </w:r>
      <w:r w:rsidR="00C03817">
        <w:rPr>
          <w:rFonts w:cs="Times New Roman"/>
        </w:rPr>
        <w:t>Next,</w:t>
      </w:r>
      <w:r w:rsidR="009C4064" w:rsidRPr="00DE320E">
        <w:rPr>
          <w:rFonts w:cs="Times New Roman"/>
        </w:rPr>
        <w:t xml:space="preserve"> sections were incubated </w:t>
      </w:r>
      <w:r w:rsidR="009C4064" w:rsidRPr="00DD22AC">
        <w:rPr>
          <w:rFonts w:cs="Times New Roman"/>
          <w:highlight w:val="yellow"/>
        </w:rPr>
        <w:t>with primary antibodies</w:t>
      </w:r>
      <w:r w:rsidR="00B87A7E">
        <w:rPr>
          <w:rFonts w:cs="Times New Roman"/>
        </w:rPr>
        <w:t xml:space="preserve"> </w:t>
      </w:r>
      <w:r w:rsidR="00C03817">
        <w:rPr>
          <w:rFonts w:cs="Times New Roman"/>
        </w:rPr>
        <w:t xml:space="preserve">and kept </w:t>
      </w:r>
      <w:r w:rsidR="009C4064" w:rsidRPr="00DE320E">
        <w:rPr>
          <w:rFonts w:cs="Times New Roman"/>
        </w:rPr>
        <w:t>at 4</w:t>
      </w:r>
      <w:r w:rsidR="009C4064" w:rsidRPr="00DD22AC">
        <w:rPr>
          <w:rFonts w:cs="Times New Roman"/>
        </w:rPr>
        <w:t>°</w:t>
      </w:r>
      <w:r w:rsidR="009C4064" w:rsidRPr="0022117E">
        <w:rPr>
          <w:rFonts w:cs="Times New Roman"/>
        </w:rPr>
        <w:t>C</w:t>
      </w:r>
      <w:r w:rsidR="00C03817">
        <w:rPr>
          <w:rFonts w:cs="Times New Roman"/>
        </w:rPr>
        <w:t xml:space="preserve"> for overnight</w:t>
      </w:r>
      <w:r w:rsidR="009C4064" w:rsidRPr="0022117E">
        <w:rPr>
          <w:rFonts w:cs="Times New Roman"/>
        </w:rPr>
        <w:t xml:space="preserve">. Following </w:t>
      </w:r>
      <w:r w:rsidR="00C03817">
        <w:rPr>
          <w:rFonts w:cs="Times New Roman"/>
        </w:rPr>
        <w:t xml:space="preserve">PBS containing 0.01% tween 20 (PBST) </w:t>
      </w:r>
      <w:r w:rsidR="009C4064" w:rsidRPr="0022117E">
        <w:rPr>
          <w:rFonts w:cs="Times New Roman"/>
        </w:rPr>
        <w:t xml:space="preserve">washing, the </w:t>
      </w:r>
      <w:r w:rsidR="009C4064" w:rsidRPr="0022117E">
        <w:rPr>
          <w:rFonts w:cs="Times New Roman"/>
        </w:rPr>
        <w:lastRenderedPageBreak/>
        <w:t>sections were incubated for 30 minutes with secondary antibody (peroxidase-labeled anti-mouse/anti-rabbit IgG (</w:t>
      </w:r>
      <w:proofErr w:type="spellStart"/>
      <w:r w:rsidR="009C4064" w:rsidRPr="0022117E">
        <w:rPr>
          <w:rFonts w:cs="Times New Roman"/>
        </w:rPr>
        <w:t>ImmPRESS</w:t>
      </w:r>
      <w:proofErr w:type="spellEnd"/>
      <w:r w:rsidR="009C4064" w:rsidRPr="0022117E">
        <w:rPr>
          <w:rFonts w:cs="Times New Roman"/>
        </w:rPr>
        <w:t xml:space="preserve"> kit, Vector Labs, Burlingame, CA, USA)). The sections were washed with PBST (3x, 5 min), then developed using DAB </w:t>
      </w:r>
      <w:r w:rsidR="00C03817">
        <w:rPr>
          <w:rFonts w:cs="Times New Roman"/>
        </w:rPr>
        <w:t xml:space="preserve">substrate kit </w:t>
      </w:r>
      <w:r w:rsidR="009C4064" w:rsidRPr="0022117E">
        <w:rPr>
          <w:rFonts w:cs="Times New Roman"/>
        </w:rPr>
        <w:t>(Vector Labs, Burlingame, CA, USA).</w:t>
      </w:r>
      <w:r w:rsidR="005B6B9A" w:rsidRPr="00A41F57">
        <w:rPr>
          <w:rFonts w:cs="Times New Roman"/>
        </w:rPr>
        <w:t xml:space="preserve"> Counterstaining was performed with hematoxylin.</w:t>
      </w:r>
      <w:r w:rsidR="0053222F" w:rsidRPr="00A41F57">
        <w:rPr>
          <w:rFonts w:cs="Times New Roman"/>
        </w:rPr>
        <w:t xml:space="preserve"> Graded alcohol was used to dehydrate the slides, followed by xylene (2x, 5 </w:t>
      </w:r>
      <w:r w:rsidR="0053222F" w:rsidRPr="00F95C47">
        <w:rPr>
          <w:rFonts w:cs="Times New Roman"/>
        </w:rPr>
        <w:t xml:space="preserve">min). After drying, the slides were mounted </w:t>
      </w:r>
      <w:r w:rsidR="00D936CA">
        <w:rPr>
          <w:rFonts w:cs="Times New Roman"/>
        </w:rPr>
        <w:t xml:space="preserve">with toluene </w:t>
      </w:r>
      <w:r w:rsidR="0053222F" w:rsidRPr="00F95C47">
        <w:rPr>
          <w:rFonts w:cs="Times New Roman"/>
        </w:rPr>
        <w:t xml:space="preserve">and </w:t>
      </w:r>
      <w:proofErr w:type="spellStart"/>
      <w:proofErr w:type="gramStart"/>
      <w:r w:rsidR="0053222F" w:rsidRPr="00F95C47">
        <w:rPr>
          <w:rFonts w:cs="Times New Roman"/>
        </w:rPr>
        <w:t>imaged.</w:t>
      </w:r>
      <w:r w:rsidR="00E012BF" w:rsidRPr="00E012BF">
        <w:rPr>
          <w:rFonts w:cs="Times New Roman"/>
        </w:rPr>
        <w:t>The</w:t>
      </w:r>
      <w:proofErr w:type="spellEnd"/>
      <w:proofErr w:type="gramEnd"/>
      <w:r w:rsidR="00E012BF" w:rsidRPr="00E012BF">
        <w:rPr>
          <w:rFonts w:cs="Times New Roman"/>
        </w:rPr>
        <w:t xml:space="preserve"> following antibodies from various vendors were used for immuno</w:t>
      </w:r>
      <w:r w:rsidR="00E012BF">
        <w:rPr>
          <w:rFonts w:cs="Times New Roman"/>
        </w:rPr>
        <w:t>histochemistry study:</w:t>
      </w:r>
      <w:r w:rsidR="00686335">
        <w:rPr>
          <w:rFonts w:cs="Times New Roman"/>
        </w:rPr>
        <w:t xml:space="preserve"> MUC1</w:t>
      </w:r>
      <w:r w:rsidR="00686335" w:rsidRPr="00686335">
        <w:rPr>
          <w:rFonts w:cs="Times New Roman"/>
        </w:rPr>
        <w:t xml:space="preserve"> (Cat. #</w:t>
      </w:r>
      <w:r w:rsidR="00686335">
        <w:rPr>
          <w:rFonts w:cs="Times New Roman"/>
        </w:rPr>
        <w:t>???</w:t>
      </w:r>
      <w:r w:rsidR="00686335" w:rsidRPr="00686335">
        <w:rPr>
          <w:rFonts w:cs="Times New Roman"/>
        </w:rPr>
        <w:t>)</w:t>
      </w:r>
      <w:r w:rsidR="00686335">
        <w:rPr>
          <w:rFonts w:cs="Times New Roman"/>
        </w:rPr>
        <w:t>, MUC2 (</w:t>
      </w:r>
      <w:r w:rsidR="00686335" w:rsidRPr="00686335">
        <w:rPr>
          <w:rFonts w:cs="Times New Roman"/>
        </w:rPr>
        <w:t>Cat. #</w:t>
      </w:r>
      <w:r w:rsidR="00686335">
        <w:rPr>
          <w:rFonts w:cs="Times New Roman"/>
        </w:rPr>
        <w:t>???), MUC4 (</w:t>
      </w:r>
      <w:r w:rsidR="00686335" w:rsidRPr="00686335">
        <w:rPr>
          <w:rFonts w:cs="Times New Roman"/>
        </w:rPr>
        <w:t>Cat. #</w:t>
      </w:r>
      <w:r w:rsidR="00686335">
        <w:rPr>
          <w:rFonts w:cs="Times New Roman"/>
        </w:rPr>
        <w:t>???), MUC5AC (</w:t>
      </w:r>
      <w:r w:rsidR="00686335" w:rsidRPr="00686335">
        <w:rPr>
          <w:rFonts w:cs="Times New Roman"/>
        </w:rPr>
        <w:t>Cat. #</w:t>
      </w:r>
      <w:r w:rsidR="00686335">
        <w:rPr>
          <w:rFonts w:cs="Times New Roman"/>
        </w:rPr>
        <w:t>???), TNF-α (</w:t>
      </w:r>
      <w:r w:rsidR="00686335" w:rsidRPr="00686335">
        <w:rPr>
          <w:rFonts w:cs="Times New Roman"/>
        </w:rPr>
        <w:t>Cat. #</w:t>
      </w:r>
      <w:r w:rsidR="00686335">
        <w:rPr>
          <w:rFonts w:cs="Times New Roman"/>
        </w:rPr>
        <w:t>???), pSTAT3 (</w:t>
      </w:r>
      <w:r w:rsidR="00686335" w:rsidRPr="00686335">
        <w:rPr>
          <w:rFonts w:cs="Times New Roman"/>
        </w:rPr>
        <w:t>Cat. #</w:t>
      </w:r>
      <w:r w:rsidR="00686335">
        <w:rPr>
          <w:rFonts w:cs="Times New Roman"/>
        </w:rPr>
        <w:t>???), CD3 (</w:t>
      </w:r>
      <w:r w:rsidR="00686335" w:rsidRPr="00686335">
        <w:rPr>
          <w:rFonts w:cs="Times New Roman"/>
        </w:rPr>
        <w:t>Cat. #</w:t>
      </w:r>
      <w:r w:rsidR="00686335">
        <w:rPr>
          <w:rFonts w:cs="Times New Roman"/>
        </w:rPr>
        <w:t xml:space="preserve">???), </w:t>
      </w:r>
      <w:proofErr w:type="spellStart"/>
      <w:r w:rsidR="00686335">
        <w:rPr>
          <w:rFonts w:cs="Times New Roman"/>
        </w:rPr>
        <w:t>RORγ</w:t>
      </w:r>
      <w:proofErr w:type="spellEnd"/>
      <w:r w:rsidR="00686335">
        <w:rPr>
          <w:rFonts w:cs="Times New Roman"/>
        </w:rPr>
        <w:t xml:space="preserve"> (</w:t>
      </w:r>
      <w:r w:rsidR="00686335" w:rsidRPr="00686335">
        <w:rPr>
          <w:rFonts w:cs="Times New Roman"/>
        </w:rPr>
        <w:t>Cat. #</w:t>
      </w:r>
      <w:r w:rsidR="00686335">
        <w:rPr>
          <w:rFonts w:cs="Times New Roman"/>
        </w:rPr>
        <w:t>???), F4/80 (</w:t>
      </w:r>
      <w:r w:rsidR="00686335" w:rsidRPr="00686335">
        <w:rPr>
          <w:rFonts w:cs="Times New Roman"/>
        </w:rPr>
        <w:t>Cat. #</w:t>
      </w:r>
      <w:r w:rsidR="00686335">
        <w:rPr>
          <w:rFonts w:cs="Times New Roman"/>
        </w:rPr>
        <w:t xml:space="preserve">???), </w:t>
      </w:r>
      <w:proofErr w:type="spellStart"/>
      <w:r w:rsidR="00686335">
        <w:rPr>
          <w:rFonts w:cs="Times New Roman"/>
        </w:rPr>
        <w:t>pNF</w:t>
      </w:r>
      <w:proofErr w:type="spellEnd"/>
      <w:r w:rsidR="00686335">
        <w:rPr>
          <w:rFonts w:cs="Times New Roman"/>
        </w:rPr>
        <w:t>-</w:t>
      </w:r>
      <w:r w:rsidR="00686335">
        <w:rPr>
          <w:rFonts w:cs="Times New Roman"/>
        </w:rPr>
        <w:sym w:font="Symbol" w:char="F06B"/>
      </w:r>
      <w:r w:rsidR="00686335">
        <w:rPr>
          <w:rFonts w:cs="Times New Roman"/>
        </w:rPr>
        <w:t>B (</w:t>
      </w:r>
      <w:r w:rsidR="00686335" w:rsidRPr="00686335">
        <w:rPr>
          <w:rFonts w:cs="Times New Roman"/>
        </w:rPr>
        <w:t>Cat. #</w:t>
      </w:r>
      <w:r w:rsidR="00686335">
        <w:rPr>
          <w:rFonts w:cs="Times New Roman"/>
        </w:rPr>
        <w:t>???), SOD (</w:t>
      </w:r>
      <w:r w:rsidR="00686335" w:rsidRPr="00686335">
        <w:rPr>
          <w:rFonts w:cs="Times New Roman"/>
        </w:rPr>
        <w:t>Cat. #</w:t>
      </w:r>
      <w:r w:rsidR="00686335">
        <w:rPr>
          <w:rFonts w:cs="Times New Roman"/>
        </w:rPr>
        <w:t>???), Glutathione (</w:t>
      </w:r>
      <w:r w:rsidR="00686335" w:rsidRPr="00686335">
        <w:rPr>
          <w:rFonts w:cs="Times New Roman"/>
        </w:rPr>
        <w:t>Cat. #</w:t>
      </w:r>
      <w:r w:rsidR="00686335">
        <w:rPr>
          <w:rFonts w:cs="Times New Roman"/>
        </w:rPr>
        <w:t>???) and 4-OH enol (</w:t>
      </w:r>
      <w:r w:rsidR="00686335" w:rsidRPr="00686335">
        <w:rPr>
          <w:rFonts w:cs="Times New Roman"/>
        </w:rPr>
        <w:t>Cat. #</w:t>
      </w:r>
      <w:r w:rsidR="00686335">
        <w:rPr>
          <w:rFonts w:cs="Times New Roman"/>
        </w:rPr>
        <w:t xml:space="preserve">???). </w:t>
      </w:r>
    </w:p>
    <w:p w14:paraId="3F9E25A8" w14:textId="77777777" w:rsidR="00DC6939" w:rsidRPr="006829C6" w:rsidRDefault="00DC6939" w:rsidP="00DD22AC">
      <w:pPr>
        <w:keepNext/>
        <w:keepLines/>
        <w:spacing w:after="0" w:line="360" w:lineRule="auto"/>
        <w:jc w:val="both"/>
        <w:outlineLvl w:val="2"/>
        <w:rPr>
          <w:rFonts w:eastAsia="Times New Roman" w:cs="Times New Roman"/>
          <w:b/>
          <w:szCs w:val="24"/>
        </w:rPr>
      </w:pPr>
      <w:r w:rsidRPr="006829C6">
        <w:rPr>
          <w:rFonts w:eastAsia="Times New Roman" w:cs="Times New Roman"/>
          <w:b/>
          <w:szCs w:val="24"/>
        </w:rPr>
        <w:t>Microbiome analysis</w:t>
      </w:r>
    </w:p>
    <w:p w14:paraId="6BD47DE4" w14:textId="760D4A6C" w:rsidR="00735B2B" w:rsidRDefault="00DC6939">
      <w:pPr>
        <w:spacing w:after="0" w:line="360" w:lineRule="auto"/>
        <w:jc w:val="both"/>
        <w:rPr>
          <w:ins w:id="138" w:author="Ghadermazi,Parsa" w:date="2022-05-24T14:22:00Z"/>
          <w:shd w:val="clear" w:color="auto" w:fill="FFFFFF"/>
        </w:rPr>
      </w:pPr>
      <w:r w:rsidRPr="006829C6">
        <w:rPr>
          <w:rFonts w:eastAsia="Calibri" w:cs="Times New Roman"/>
          <w:szCs w:val="24"/>
        </w:rPr>
        <w:tab/>
      </w:r>
      <w:r w:rsidR="00B87A7E" w:rsidRPr="006829C6">
        <w:rPr>
          <w:rFonts w:eastAsia="Calibri" w:cs="Times New Roman"/>
          <w:szCs w:val="24"/>
        </w:rPr>
        <w:t>Mouse fecal samples were collected before experiment, during RCJ/PBS treatment</w:t>
      </w:r>
      <w:r w:rsidR="00BF0DE4">
        <w:rPr>
          <w:rFonts w:eastAsia="Calibri" w:cs="Times New Roman"/>
          <w:szCs w:val="24"/>
        </w:rPr>
        <w:t>,</w:t>
      </w:r>
      <w:r w:rsidR="00B87A7E" w:rsidRPr="006829C6">
        <w:rPr>
          <w:rFonts w:eastAsia="Calibri" w:cs="Times New Roman"/>
          <w:szCs w:val="24"/>
        </w:rPr>
        <w:t xml:space="preserve"> DSS treatment with/without RCJ/PBS</w:t>
      </w:r>
      <w:r w:rsidR="00BF0DE4">
        <w:rPr>
          <w:rFonts w:eastAsia="Calibri" w:cs="Times New Roman"/>
          <w:szCs w:val="24"/>
        </w:rPr>
        <w:t xml:space="preserve"> and during necropsy</w:t>
      </w:r>
      <w:r w:rsidR="00B87A7E" w:rsidRPr="006829C6">
        <w:rPr>
          <w:rFonts w:eastAsia="Calibri" w:cs="Times New Roman"/>
          <w:szCs w:val="24"/>
        </w:rPr>
        <w:t xml:space="preserve"> aseptically and frozen at -80</w:t>
      </w:r>
      <w:r w:rsidR="00B87A7E" w:rsidRPr="006829C6">
        <w:rPr>
          <w:rFonts w:eastAsia="Calibri" w:cs="Times New Roman"/>
          <w:szCs w:val="24"/>
          <w:vertAlign w:val="superscript"/>
        </w:rPr>
        <w:t>o</w:t>
      </w:r>
      <w:r w:rsidR="00B87A7E" w:rsidRPr="00B87A7E">
        <w:rPr>
          <w:rFonts w:eastAsia="Calibri" w:cs="Times New Roman"/>
          <w:szCs w:val="24"/>
        </w:rPr>
        <w:t>C until</w:t>
      </w:r>
      <w:r w:rsidR="00B87A7E" w:rsidRPr="004F0CF4">
        <w:rPr>
          <w:rFonts w:eastAsia="Calibri" w:cs="Times New Roman"/>
          <w:szCs w:val="24"/>
        </w:rPr>
        <w:t xml:space="preserve"> fecal microbial DNA isolation. Microbial </w:t>
      </w:r>
      <w:r w:rsidRPr="006300C6">
        <w:rPr>
          <w:rFonts w:eastAsia="Calibri" w:cs="Times New Roman"/>
          <w:szCs w:val="24"/>
        </w:rPr>
        <w:t>DNA was isolated from mice fecal samples (</w:t>
      </w:r>
      <w:proofErr w:type="spellStart"/>
      <w:r w:rsidRPr="006300C6">
        <w:rPr>
          <w:rFonts w:eastAsia="Calibri" w:cs="Times New Roman"/>
          <w:szCs w:val="24"/>
        </w:rPr>
        <w:t>DNeasy</w:t>
      </w:r>
      <w:proofErr w:type="spellEnd"/>
      <w:r w:rsidRPr="006300C6">
        <w:rPr>
          <w:rFonts w:eastAsia="Calibri" w:cs="Times New Roman"/>
          <w:szCs w:val="24"/>
        </w:rPr>
        <w:t xml:space="preserve"> </w:t>
      </w:r>
      <w:proofErr w:type="spellStart"/>
      <w:r w:rsidRPr="006300C6">
        <w:rPr>
          <w:rFonts w:eastAsia="Calibri" w:cs="Times New Roman"/>
          <w:szCs w:val="24"/>
        </w:rPr>
        <w:t>PowerSoil</w:t>
      </w:r>
      <w:proofErr w:type="spellEnd"/>
      <w:r w:rsidRPr="006300C6">
        <w:rPr>
          <w:rFonts w:eastAsia="Calibri" w:cs="Times New Roman"/>
          <w:szCs w:val="24"/>
        </w:rPr>
        <w:t xml:space="preserve"> Kit, Qiagen, Hilden, Germany). </w:t>
      </w:r>
      <w:r w:rsidRPr="006829C6">
        <w:rPr>
          <w:rFonts w:eastAsia="Calibri" w:cs="Times New Roman"/>
          <w:szCs w:val="24"/>
        </w:rPr>
        <w:t>A pooled sample from before the treatments began and a sample from each group during the treatments were analyzed. From the end of the experiment, samples were analyzed from three animals from each group.</w:t>
      </w:r>
      <w:r w:rsidR="00B87A7E" w:rsidRPr="00B87A7E">
        <w:rPr>
          <w:rFonts w:eastAsia="Calibri" w:cs="Times New Roman"/>
          <w:szCs w:val="24"/>
        </w:rPr>
        <w:t xml:space="preserve"> </w:t>
      </w:r>
      <w:r w:rsidR="00735B2B" w:rsidRPr="006829C6">
        <w:rPr>
          <w:rFonts w:eastAsia="Times New Roman" w:cs="Times New Roman"/>
          <w:color w:val="000000"/>
          <w:szCs w:val="24"/>
        </w:rPr>
        <w:t xml:space="preserve">The DNA samples were purified using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Spin columns (</w:t>
      </w:r>
      <w:proofErr w:type="spellStart"/>
      <w:r w:rsidR="00735B2B" w:rsidRPr="006829C6">
        <w:rPr>
          <w:rFonts w:eastAsia="Times New Roman" w:cs="Times New Roman"/>
          <w:color w:val="000000"/>
          <w:szCs w:val="24"/>
        </w:rPr>
        <w:t>Zymo</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Research )</w:t>
      </w:r>
      <w:proofErr w:type="gramEnd"/>
      <w:r w:rsidR="00735B2B" w:rsidRPr="006829C6">
        <w:rPr>
          <w:rFonts w:eastAsia="Times New Roman" w:cs="Times New Roman"/>
          <w:color w:val="000000"/>
          <w:szCs w:val="24"/>
        </w:rPr>
        <w:t>. Libraries (</w:t>
      </w:r>
      <w:r w:rsidR="00B87A7E" w:rsidRPr="006829C6">
        <w:rPr>
          <w:rFonts w:eastAsia="Times New Roman" w:cs="Times New Roman"/>
          <w:color w:val="000000"/>
          <w:szCs w:val="24"/>
        </w:rPr>
        <w:t>total of 17, of which 3 samples from each group)</w:t>
      </w:r>
      <w:r w:rsidR="00BF0DE4">
        <w:rPr>
          <w:rFonts w:eastAsia="Times New Roman" w:cs="Times New Roman"/>
          <w:color w:val="000000"/>
          <w:szCs w:val="24"/>
        </w:rPr>
        <w:t xml:space="preserve"> </w:t>
      </w:r>
      <w:r w:rsidR="00735B2B" w:rsidRPr="006829C6">
        <w:rPr>
          <w:rFonts w:eastAsia="Times New Roman" w:cs="Times New Roman"/>
          <w:color w:val="000000"/>
          <w:szCs w:val="24"/>
        </w:rPr>
        <w:t xml:space="preserve">n =17) were prepared using </w:t>
      </w:r>
      <w:proofErr w:type="spellStart"/>
      <w:r w:rsidR="00735B2B" w:rsidRPr="006829C6">
        <w:rPr>
          <w:rFonts w:eastAsia="Times New Roman" w:cs="Times New Roman"/>
          <w:color w:val="000000"/>
          <w:szCs w:val="24"/>
        </w:rPr>
        <w:t>Nextera</w:t>
      </w:r>
      <w:proofErr w:type="spellEnd"/>
      <w:r w:rsidR="00735B2B" w:rsidRPr="006829C6">
        <w:rPr>
          <w:rFonts w:eastAsia="Times New Roman" w:cs="Times New Roman"/>
          <w:color w:val="000000"/>
          <w:szCs w:val="24"/>
        </w:rPr>
        <w:t xml:space="preserve"> Flex DNA Kit from </w:t>
      </w:r>
      <w:proofErr w:type="spellStart"/>
      <w:r w:rsidR="00735B2B" w:rsidRPr="006829C6">
        <w:rPr>
          <w:rFonts w:eastAsia="Times New Roman" w:cs="Times New Roman"/>
          <w:color w:val="000000"/>
          <w:szCs w:val="24"/>
        </w:rPr>
        <w:t>illumina</w:t>
      </w:r>
      <w:proofErr w:type="spellEnd"/>
      <w:r w:rsidR="00735B2B" w:rsidRPr="006829C6">
        <w:rPr>
          <w:rFonts w:eastAsia="Times New Roman" w:cs="Times New Roman"/>
          <w:color w:val="000000"/>
          <w:szCs w:val="24"/>
        </w:rPr>
        <w:t>. The concentrations of the libraries were measured in Qubit30 using high Sensitivity kit. The quality (</w:t>
      </w:r>
      <w:r w:rsidR="00B87A7E" w:rsidRPr="006829C6">
        <w:rPr>
          <w:rFonts w:eastAsia="Times New Roman" w:cs="Times New Roman"/>
          <w:color w:val="000000"/>
          <w:szCs w:val="24"/>
        </w:rPr>
        <w:t xml:space="preserve">Size </w:t>
      </w:r>
      <w:r w:rsidR="00735B2B" w:rsidRPr="006829C6">
        <w:rPr>
          <w:rFonts w:eastAsia="Times New Roman" w:cs="Times New Roman"/>
          <w:color w:val="000000"/>
          <w:szCs w:val="24"/>
        </w:rPr>
        <w:t>distribution) </w:t>
      </w:r>
      <w:del w:id="139" w:author="Ghadermazi,Parsa" w:date="2022-05-24T14:20:00Z">
        <w:r w:rsidR="00735B2B" w:rsidRPr="006829C6" w:rsidDel="003505EF">
          <w:rPr>
            <w:rFonts w:eastAsia="Times New Roman" w:cs="Times New Roman"/>
            <w:color w:val="000000"/>
            <w:szCs w:val="24"/>
          </w:rPr>
          <w:delText xml:space="preserve"> </w:delText>
        </w:r>
      </w:del>
      <w:r w:rsidR="00735B2B" w:rsidRPr="006829C6">
        <w:rPr>
          <w:rFonts w:eastAsia="Times New Roman" w:cs="Times New Roman"/>
          <w:color w:val="000000"/>
          <w:szCs w:val="24"/>
        </w:rPr>
        <w:t>libraries were checked in Agilent 2100 Bioanalyzer. The libraries</w:t>
      </w:r>
      <w:r w:rsidR="00B87A7E" w:rsidRPr="006829C6">
        <w:rPr>
          <w:rFonts w:eastAsia="Times New Roman" w:cs="Times New Roman"/>
          <w:color w:val="000000"/>
          <w:szCs w:val="24"/>
        </w:rPr>
        <w:t> were</w:t>
      </w:r>
      <w:r w:rsidR="00735B2B" w:rsidRPr="006829C6">
        <w:rPr>
          <w:rFonts w:eastAsia="Times New Roman" w:cs="Times New Roman"/>
          <w:color w:val="000000"/>
          <w:szCs w:val="24"/>
        </w:rPr>
        <w:t xml:space="preserve"> pooled in equimolar </w:t>
      </w:r>
      <w:r w:rsidR="00BF0DE4" w:rsidRPr="006829C6">
        <w:rPr>
          <w:rFonts w:eastAsia="Times New Roman" w:cs="Times New Roman"/>
          <w:color w:val="000000"/>
          <w:szCs w:val="24"/>
        </w:rPr>
        <w:t>ratio and</w:t>
      </w:r>
      <w:r w:rsidR="00735B2B" w:rsidRPr="006829C6">
        <w:rPr>
          <w:rFonts w:eastAsia="Times New Roman" w:cs="Times New Roman"/>
          <w:color w:val="000000"/>
          <w:szCs w:val="24"/>
        </w:rPr>
        <w:t xml:space="preserve"> was denatured in the presence of </w:t>
      </w:r>
      <w:proofErr w:type="spellStart"/>
      <w:r w:rsidR="00735B2B" w:rsidRPr="006829C6">
        <w:rPr>
          <w:rFonts w:eastAsia="Times New Roman" w:cs="Times New Roman"/>
          <w:color w:val="000000"/>
          <w:szCs w:val="24"/>
        </w:rPr>
        <w:t>NaoH</w:t>
      </w:r>
      <w:proofErr w:type="spellEnd"/>
      <w:r w:rsidR="00735B2B" w:rsidRPr="006829C6">
        <w:rPr>
          <w:rFonts w:eastAsia="Times New Roman" w:cs="Times New Roman"/>
          <w:color w:val="000000"/>
          <w:szCs w:val="24"/>
        </w:rPr>
        <w:t xml:space="preserve">. The loading concentration was 1.5 pm and the sequencing was done in </w:t>
      </w:r>
      <w:proofErr w:type="spellStart"/>
      <w:r w:rsidR="00735B2B" w:rsidRPr="006829C6">
        <w:rPr>
          <w:rFonts w:eastAsia="Times New Roman" w:cs="Times New Roman"/>
          <w:color w:val="000000"/>
          <w:szCs w:val="24"/>
        </w:rPr>
        <w:t>Nextseq</w:t>
      </w:r>
      <w:proofErr w:type="spellEnd"/>
      <w:r w:rsidR="00735B2B" w:rsidRPr="006829C6">
        <w:rPr>
          <w:rFonts w:eastAsia="Times New Roman" w:cs="Times New Roman"/>
          <w:color w:val="000000"/>
          <w:szCs w:val="24"/>
        </w:rPr>
        <w:t xml:space="preserve"> NS500. It was a 150 base pair paired end run and a high output flow-cell was used. The sequencing run was monitored in </w:t>
      </w:r>
      <w:proofErr w:type="spellStart"/>
      <w:r w:rsidR="00735B2B" w:rsidRPr="006829C6">
        <w:rPr>
          <w:rFonts w:eastAsia="Times New Roman" w:cs="Times New Roman"/>
          <w:color w:val="000000"/>
          <w:szCs w:val="24"/>
        </w:rPr>
        <w:t>Basespace</w:t>
      </w:r>
      <w:proofErr w:type="spellEnd"/>
      <w:r w:rsidR="00735B2B" w:rsidRPr="006829C6">
        <w:rPr>
          <w:rFonts w:eastAsia="Times New Roman" w:cs="Times New Roman"/>
          <w:color w:val="000000"/>
          <w:szCs w:val="24"/>
        </w:rPr>
        <w:t xml:space="preserve"> </w:t>
      </w:r>
      <w:proofErr w:type="gramStart"/>
      <w:r w:rsidR="00735B2B" w:rsidRPr="006829C6">
        <w:rPr>
          <w:rFonts w:eastAsia="Times New Roman" w:cs="Times New Roman"/>
          <w:color w:val="000000"/>
          <w:szCs w:val="24"/>
        </w:rPr>
        <w:t xml:space="preserve">( </w:t>
      </w:r>
      <w:proofErr w:type="spellStart"/>
      <w:r w:rsidR="00735B2B" w:rsidRPr="006829C6">
        <w:rPr>
          <w:rFonts w:eastAsia="Times New Roman" w:cs="Times New Roman"/>
          <w:color w:val="000000"/>
          <w:szCs w:val="24"/>
        </w:rPr>
        <w:t>illumina</w:t>
      </w:r>
      <w:proofErr w:type="spellEnd"/>
      <w:proofErr w:type="gramEnd"/>
      <w:r w:rsidR="00735B2B" w:rsidRPr="006829C6">
        <w:rPr>
          <w:rFonts w:eastAsia="Times New Roman" w:cs="Times New Roman"/>
          <w:color w:val="000000"/>
          <w:szCs w:val="24"/>
        </w:rPr>
        <w:t>). </w:t>
      </w:r>
      <w:r w:rsidR="00735B2B" w:rsidRPr="006829C6">
        <w:rPr>
          <w:rFonts w:cs="Times New Roman"/>
          <w:szCs w:val="24"/>
        </w:rPr>
        <w:t>FASTQ files for each sample were aligned to the reference genome using Diamond</w:t>
      </w:r>
      <w:r w:rsidR="00B87A7E" w:rsidRPr="006829C6">
        <w:rPr>
          <w:szCs w:val="24"/>
        </w:rPr>
        <w:t xml:space="preserve"> </w:t>
      </w:r>
      <w:r w:rsidR="00B87A7E" w:rsidRPr="00F360BE">
        <w:rPr>
          <w:szCs w:val="24"/>
        </w:rPr>
        <w:t>(</w:t>
      </w:r>
      <w:r w:rsidR="00B87A7E" w:rsidRPr="00F360BE">
        <w:rPr>
          <w:i/>
          <w:iCs/>
          <w:color w:val="141414"/>
          <w:szCs w:val="24"/>
          <w:highlight w:val="yellow"/>
          <w:shd w:val="clear" w:color="auto" w:fill="FEFEFE"/>
        </w:rPr>
        <w:t>Nature Methods</w:t>
      </w:r>
      <w:r w:rsidR="00B87A7E" w:rsidRPr="00F360BE">
        <w:rPr>
          <w:color w:val="141414"/>
          <w:szCs w:val="24"/>
          <w:highlight w:val="yellow"/>
          <w:shd w:val="clear" w:color="auto" w:fill="FEFEFE"/>
        </w:rPr>
        <w:t xml:space="preserve"> </w:t>
      </w:r>
      <w:r w:rsidR="00B87A7E" w:rsidRPr="00F360BE">
        <w:rPr>
          <w:b/>
          <w:bCs/>
          <w:color w:val="141414"/>
          <w:szCs w:val="24"/>
          <w:highlight w:val="yellow"/>
          <w:shd w:val="clear" w:color="auto" w:fill="FEFEFE"/>
        </w:rPr>
        <w:t>12</w:t>
      </w:r>
      <w:r w:rsidR="00B87A7E" w:rsidRPr="00F360BE">
        <w:rPr>
          <w:color w:val="141414"/>
          <w:szCs w:val="24"/>
          <w:highlight w:val="yellow"/>
          <w:shd w:val="clear" w:color="auto" w:fill="FEFEFE"/>
        </w:rPr>
        <w:t>, 59-60 (2015</w:t>
      </w:r>
      <w:r w:rsidR="00B87A7E" w:rsidRPr="00F360BE">
        <w:rPr>
          <w:color w:val="141414"/>
          <w:szCs w:val="24"/>
          <w:shd w:val="clear" w:color="auto" w:fill="FEFEFE"/>
        </w:rPr>
        <w:t>))</w:t>
      </w:r>
      <w:r w:rsidR="00735B2B" w:rsidRPr="00F360BE">
        <w:rPr>
          <w:rFonts w:cs="Times New Roman"/>
          <w:szCs w:val="24"/>
        </w:rPr>
        <w:t>. The alignment files were processed using MEGAN 6</w:t>
      </w:r>
      <w:r w:rsidR="00B87A7E" w:rsidRPr="00F360BE">
        <w:rPr>
          <w:szCs w:val="24"/>
        </w:rPr>
        <w:t>(</w:t>
      </w:r>
      <w:proofErr w:type="spellStart"/>
      <w:r w:rsidR="00B87A7E" w:rsidRPr="00F360BE">
        <w:rPr>
          <w:rFonts w:cs="Times New Roman"/>
          <w:color w:val="444E57"/>
          <w:highlight w:val="yellow"/>
        </w:rPr>
        <w:t>PLoS</w:t>
      </w:r>
      <w:proofErr w:type="spellEnd"/>
      <w:r w:rsidR="00B87A7E" w:rsidRPr="00F360BE">
        <w:rPr>
          <w:rFonts w:cs="Times New Roman"/>
          <w:color w:val="444E57"/>
          <w:highlight w:val="yellow"/>
        </w:rPr>
        <w:t xml:space="preserve"> Computational Biology, 12(6</w:t>
      </w:r>
      <w:proofErr w:type="gramStart"/>
      <w:r w:rsidR="00B87A7E" w:rsidRPr="00F360BE">
        <w:rPr>
          <w:rFonts w:cs="Times New Roman"/>
          <w:color w:val="444E57"/>
          <w:highlight w:val="yellow"/>
        </w:rPr>
        <w:t>):e</w:t>
      </w:r>
      <w:proofErr w:type="gramEnd"/>
      <w:r w:rsidR="00B87A7E" w:rsidRPr="00F360BE">
        <w:rPr>
          <w:rFonts w:cs="Times New Roman"/>
          <w:color w:val="444E57"/>
          <w:highlight w:val="yellow"/>
        </w:rPr>
        <w:t>1004957</w:t>
      </w:r>
      <w:r w:rsidR="00B87A7E" w:rsidRPr="00F360BE">
        <w:rPr>
          <w:rFonts w:cs="Times New Roman"/>
          <w:color w:val="444E57"/>
        </w:rPr>
        <w:t>)</w:t>
      </w:r>
      <w:r w:rsidR="00735B2B" w:rsidRPr="00F360BE">
        <w:rPr>
          <w:rFonts w:cs="Times New Roman"/>
          <w:szCs w:val="24"/>
        </w:rPr>
        <w:t>. The bar plots were generated based on the output from the MEGAN analysis. The groups were compared using the linear discriminant analysis (LDA) effect size (</w:t>
      </w:r>
      <w:proofErr w:type="spellStart"/>
      <w:r w:rsidR="00735B2B" w:rsidRPr="00F360BE">
        <w:rPr>
          <w:rFonts w:cs="Times New Roman"/>
          <w:szCs w:val="24"/>
        </w:rPr>
        <w:t>LEfSe</w:t>
      </w:r>
      <w:proofErr w:type="spellEnd"/>
      <w:r w:rsidR="00735B2B" w:rsidRPr="00F360BE">
        <w:rPr>
          <w:rFonts w:cs="Times New Roman"/>
          <w:szCs w:val="24"/>
        </w:rPr>
        <w:t>) method</w:t>
      </w:r>
      <w:r w:rsidR="00B87A7E" w:rsidRPr="00F360BE">
        <w:rPr>
          <w:szCs w:val="24"/>
        </w:rPr>
        <w:t xml:space="preserve"> (</w:t>
      </w:r>
      <w:r w:rsidR="00B87A7E" w:rsidRPr="00F360BE">
        <w:rPr>
          <w:rFonts w:eastAsia="Times New Roman" w:cs="Times New Roman"/>
          <w:i/>
          <w:iCs/>
          <w:color w:val="303030"/>
          <w:szCs w:val="24"/>
          <w:highlight w:val="yellow"/>
        </w:rPr>
        <w:t>Genome Biol. 2011 Jun 24; 12(6</w:t>
      </w:r>
      <w:proofErr w:type="gramStart"/>
      <w:r w:rsidR="00B87A7E" w:rsidRPr="00F360BE">
        <w:rPr>
          <w:rFonts w:eastAsia="Times New Roman" w:cs="Times New Roman"/>
          <w:i/>
          <w:iCs/>
          <w:color w:val="303030"/>
          <w:szCs w:val="24"/>
          <w:highlight w:val="yellow"/>
        </w:rPr>
        <w:t>):R</w:t>
      </w:r>
      <w:proofErr w:type="gramEnd"/>
      <w:r w:rsidR="00B87A7E" w:rsidRPr="00F360BE">
        <w:rPr>
          <w:rFonts w:eastAsia="Times New Roman" w:cs="Times New Roman"/>
          <w:i/>
          <w:iCs/>
          <w:color w:val="303030"/>
          <w:szCs w:val="24"/>
          <w:highlight w:val="yellow"/>
        </w:rPr>
        <w:t>60</w:t>
      </w:r>
      <w:r w:rsidR="00B87A7E" w:rsidRPr="00F360BE">
        <w:rPr>
          <w:szCs w:val="24"/>
        </w:rPr>
        <w:t xml:space="preserve"> )</w:t>
      </w:r>
      <w:r w:rsidR="00735B2B" w:rsidRPr="00F360BE">
        <w:rPr>
          <w:rFonts w:cs="Times New Roman"/>
          <w:szCs w:val="24"/>
        </w:rPr>
        <w:t xml:space="preserve">. </w:t>
      </w:r>
      <w:r w:rsidR="00735B2B" w:rsidRPr="00F360BE">
        <w:rPr>
          <w:rFonts w:cs="Times New Roman"/>
          <w:szCs w:val="24"/>
          <w:shd w:val="clear" w:color="auto" w:fill="FFFFFF"/>
        </w:rPr>
        <w:t xml:space="preserve">A LDA score of &gt;2 was used to identify features that significantly discriminated among groups. The cladogram was generated </w:t>
      </w:r>
      <w:r w:rsidR="00735B2B" w:rsidRPr="00F360BE">
        <w:rPr>
          <w:rFonts w:cs="Times New Roman"/>
          <w:szCs w:val="24"/>
          <w:shd w:val="clear" w:color="auto" w:fill="FFFFFF"/>
        </w:rPr>
        <w:lastRenderedPageBreak/>
        <w:t xml:space="preserve">based on different abundance values. The box plots were generated using Statistical </w:t>
      </w:r>
      <w:r w:rsidR="00735B2B" w:rsidRPr="00B87A7E">
        <w:rPr>
          <w:shd w:val="clear" w:color="auto" w:fill="FFFFFF"/>
        </w:rPr>
        <w:t>Analysis of Metagenomic Profiles (STAMP)</w:t>
      </w:r>
      <w:r w:rsidR="00B87A7E" w:rsidRPr="00B87A7E">
        <w:rPr>
          <w:shd w:val="clear" w:color="auto" w:fill="FFFFFF"/>
        </w:rPr>
        <w:t xml:space="preserve"> (</w:t>
      </w:r>
      <w:r w:rsidR="00B87A7E" w:rsidRPr="00B87A7E">
        <w:rPr>
          <w:i/>
          <w:iCs/>
          <w:highlight w:val="yellow"/>
          <w:shd w:val="clear" w:color="auto" w:fill="FFFFFF"/>
        </w:rPr>
        <w:t>Bioinformatics</w:t>
      </w:r>
      <w:r w:rsidR="00B87A7E" w:rsidRPr="00B87A7E">
        <w:rPr>
          <w:highlight w:val="yellow"/>
          <w:shd w:val="clear" w:color="auto" w:fill="FFFFFF"/>
        </w:rPr>
        <w:t>, 30, 3123-</w:t>
      </w:r>
      <w:proofErr w:type="gramStart"/>
      <w:r w:rsidR="00B87A7E" w:rsidRPr="00B87A7E">
        <w:rPr>
          <w:highlight w:val="yellow"/>
          <w:shd w:val="clear" w:color="auto" w:fill="FFFFFF"/>
        </w:rPr>
        <w:t>3124</w:t>
      </w:r>
      <w:r w:rsidR="00B87A7E" w:rsidRPr="00B87A7E">
        <w:rPr>
          <w:shd w:val="clear" w:color="auto" w:fill="FFFFFF"/>
        </w:rPr>
        <w:t xml:space="preserve"> )</w:t>
      </w:r>
      <w:proofErr w:type="gramEnd"/>
      <w:r w:rsidR="00735B2B" w:rsidRPr="00B87A7E">
        <w:rPr>
          <w:shd w:val="clear" w:color="auto" w:fill="FFFFFF"/>
        </w:rPr>
        <w:t xml:space="preserve"> analysis.</w:t>
      </w:r>
    </w:p>
    <w:p w14:paraId="6DFEA208" w14:textId="78127EBF" w:rsidR="00493FCE" w:rsidRDefault="003505EF">
      <w:pPr>
        <w:spacing w:after="0" w:line="360" w:lineRule="auto"/>
        <w:jc w:val="both"/>
        <w:rPr>
          <w:shd w:val="clear" w:color="auto" w:fill="FFFFFF"/>
        </w:rPr>
      </w:pPr>
      <w:ins w:id="140" w:author="Ghadermazi,Parsa" w:date="2022-05-24T14:24:00Z">
        <w:r>
          <w:rPr>
            <w:shd w:val="clear" w:color="auto" w:fill="FFFFFF"/>
          </w:rPr>
          <w:t>YAMP pipeli</w:t>
        </w:r>
      </w:ins>
      <w:ins w:id="141" w:author="Ghadermazi,Parsa" w:date="2022-05-24T14:25:00Z">
        <w:r>
          <w:rPr>
            <w:shd w:val="clear" w:color="auto" w:fill="FFFFFF"/>
          </w:rPr>
          <w:t>n</w:t>
        </w:r>
      </w:ins>
      <w:ins w:id="142" w:author="Ghadermazi,Parsa" w:date="2022-05-24T14:24:00Z">
        <w:r>
          <w:rPr>
            <w:shd w:val="clear" w:color="auto" w:fill="FFFFFF"/>
          </w:rPr>
          <w:t>e ()</w:t>
        </w:r>
      </w:ins>
      <w:ins w:id="143" w:author="Ghadermazi,Parsa" w:date="2022-05-24T14:25:00Z">
        <w:r>
          <w:rPr>
            <w:shd w:val="clear" w:color="auto" w:fill="FFFFFF"/>
          </w:rPr>
          <w:t xml:space="preserve">, was used </w:t>
        </w:r>
      </w:ins>
      <w:ins w:id="144" w:author="Ghadermazi,Parsa" w:date="2022-05-24T14:29:00Z">
        <w:r w:rsidR="00493FCE">
          <w:rPr>
            <w:shd w:val="clear" w:color="auto" w:fill="FFFFFF"/>
          </w:rPr>
          <w:t>for</w:t>
        </w:r>
      </w:ins>
      <w:ins w:id="145" w:author="Ghadermazi,Parsa" w:date="2022-05-24T14:27:00Z">
        <w:r w:rsidR="00493FCE">
          <w:rPr>
            <w:shd w:val="clear" w:color="auto" w:fill="FFFFFF"/>
          </w:rPr>
          <w:t xml:space="preserve"> profiling</w:t>
        </w:r>
      </w:ins>
      <w:ins w:id="146" w:author="Ghadermazi,Parsa" w:date="2022-05-24T14:29:00Z">
        <w:r w:rsidR="00493FCE">
          <w:rPr>
            <w:shd w:val="clear" w:color="auto" w:fill="FFFFFF"/>
          </w:rPr>
          <w:t xml:space="preserve"> the metabolic functions</w:t>
        </w:r>
      </w:ins>
      <w:ins w:id="147" w:author="Ghadermazi,Parsa" w:date="2022-05-24T14:27:00Z">
        <w:r w:rsidR="00493FCE">
          <w:rPr>
            <w:shd w:val="clear" w:color="auto" w:fill="FFFFFF"/>
          </w:rPr>
          <w:t xml:space="preserve"> of the samples directly using the short reads.</w:t>
        </w:r>
      </w:ins>
      <w:ins w:id="148" w:author="Ghadermazi,Parsa" w:date="2022-05-24T14:28:00Z">
        <w:r w:rsidR="00493FCE">
          <w:rPr>
            <w:shd w:val="clear" w:color="auto" w:fill="FFFFFF"/>
          </w:rPr>
          <w:t xml:space="preserve"> All the samples had good qualities and none of the samples were discarded after th</w:t>
        </w:r>
      </w:ins>
      <w:ins w:id="149" w:author="Ghadermazi,Parsa" w:date="2022-05-24T14:29:00Z">
        <w:r w:rsidR="00493FCE">
          <w:rPr>
            <w:shd w:val="clear" w:color="auto" w:fill="FFFFFF"/>
          </w:rPr>
          <w:t xml:space="preserve">e quality check and trimming step. </w:t>
        </w:r>
      </w:ins>
      <w:ins w:id="150" w:author="Ghadermazi,Parsa" w:date="2022-05-24T14:31:00Z">
        <w:r w:rsidR="00493FCE">
          <w:rPr>
            <w:shd w:val="clear" w:color="auto" w:fill="FFFFFF"/>
          </w:rPr>
          <w:t xml:space="preserve">YAMP </w:t>
        </w:r>
      </w:ins>
      <w:ins w:id="151" w:author="Ghadermazi,Parsa" w:date="2022-05-24T14:32:00Z">
        <w:r w:rsidR="00493FCE">
          <w:rPr>
            <w:shd w:val="clear" w:color="auto" w:fill="FFFFFF"/>
          </w:rPr>
          <w:t xml:space="preserve">leverages </w:t>
        </w:r>
      </w:ins>
      <w:proofErr w:type="spellStart"/>
      <w:proofErr w:type="gramStart"/>
      <w:ins w:id="152" w:author="Ghadermazi,Parsa" w:date="2022-05-24T14:33:00Z">
        <w:r w:rsidR="00493FCE">
          <w:rPr>
            <w:shd w:val="clear" w:color="auto" w:fill="FFFFFF"/>
          </w:rPr>
          <w:t>F</w:t>
        </w:r>
      </w:ins>
      <w:ins w:id="153" w:author="Ghadermazi,Parsa" w:date="2022-05-24T14:32:00Z">
        <w:r w:rsidR="00493FCE">
          <w:rPr>
            <w:shd w:val="clear" w:color="auto" w:fill="FFFFFF"/>
          </w:rPr>
          <w:t>ast</w:t>
        </w:r>
      </w:ins>
      <w:ins w:id="154" w:author="Ghadermazi,Parsa" w:date="2022-05-24T15:17:00Z">
        <w:r w:rsidR="00AC4172">
          <w:rPr>
            <w:shd w:val="clear" w:color="auto" w:fill="FFFFFF"/>
          </w:rPr>
          <w:t>QC</w:t>
        </w:r>
      </w:ins>
      <w:proofErr w:type="spellEnd"/>
      <w:ins w:id="155" w:author="Ghadermazi,Parsa" w:date="2022-05-24T14:32:00Z">
        <w:r w:rsidR="00493FCE">
          <w:rPr>
            <w:shd w:val="clear" w:color="auto" w:fill="FFFFFF"/>
          </w:rPr>
          <w:t>(</w:t>
        </w:r>
        <w:proofErr w:type="gramEnd"/>
        <w:r w:rsidR="00493FCE">
          <w:rPr>
            <w:shd w:val="clear" w:color="auto" w:fill="FFFFFF"/>
          </w:rPr>
          <w:t xml:space="preserve">), and </w:t>
        </w:r>
        <w:proofErr w:type="spellStart"/>
        <w:r w:rsidR="00493FCE">
          <w:rPr>
            <w:shd w:val="clear" w:color="auto" w:fill="FFFFFF"/>
          </w:rPr>
          <w:t>Multi</w:t>
        </w:r>
      </w:ins>
      <w:ins w:id="156" w:author="Ghadermazi,Parsa" w:date="2022-05-24T15:17:00Z">
        <w:r w:rsidR="00AC4172">
          <w:rPr>
            <w:shd w:val="clear" w:color="auto" w:fill="FFFFFF"/>
          </w:rPr>
          <w:t>QC</w:t>
        </w:r>
      </w:ins>
      <w:proofErr w:type="spellEnd"/>
      <w:ins w:id="157" w:author="Ghadermazi,Parsa" w:date="2022-05-24T14:34:00Z">
        <w:r w:rsidR="00493FCE">
          <w:rPr>
            <w:shd w:val="clear" w:color="auto" w:fill="FFFFFF"/>
          </w:rPr>
          <w:t>()</w:t>
        </w:r>
      </w:ins>
      <w:ins w:id="158" w:author="Ghadermazi,Parsa" w:date="2022-05-24T14:33:00Z">
        <w:r w:rsidR="00493FCE">
          <w:rPr>
            <w:shd w:val="clear" w:color="auto" w:fill="FFFFFF"/>
          </w:rPr>
          <w:t xml:space="preserve"> </w:t>
        </w:r>
      </w:ins>
      <w:ins w:id="159" w:author="Ghadermazi,Parsa" w:date="2022-05-24T14:32:00Z">
        <w:r w:rsidR="00493FCE">
          <w:rPr>
            <w:shd w:val="clear" w:color="auto" w:fill="FFFFFF"/>
          </w:rPr>
          <w:t>for quality check,</w:t>
        </w:r>
      </w:ins>
      <w:ins w:id="160" w:author="Ghadermazi,Parsa" w:date="2022-05-24T15:12:00Z">
        <w:r w:rsidR="00AC4172">
          <w:rPr>
            <w:shd w:val="clear" w:color="auto" w:fill="FFFFFF"/>
          </w:rPr>
          <w:t xml:space="preserve"> </w:t>
        </w:r>
        <w:proofErr w:type="spellStart"/>
        <w:r w:rsidR="00AC4172">
          <w:rPr>
            <w:shd w:val="clear" w:color="auto" w:fill="FFFFFF"/>
          </w:rPr>
          <w:t>BB</w:t>
        </w:r>
      </w:ins>
      <w:ins w:id="161" w:author="Ghadermazi,Parsa" w:date="2022-05-24T15:13:00Z">
        <w:r w:rsidR="00AC4172">
          <w:rPr>
            <w:shd w:val="clear" w:color="auto" w:fill="FFFFFF"/>
          </w:rPr>
          <w:t>map</w:t>
        </w:r>
      </w:ins>
      <w:proofErr w:type="spellEnd"/>
      <w:ins w:id="162" w:author="Ghadermazi,Parsa" w:date="2022-05-24T15:15:00Z">
        <w:r w:rsidR="00AC4172">
          <w:rPr>
            <w:shd w:val="clear" w:color="auto" w:fill="FFFFFF"/>
          </w:rPr>
          <w:t>()</w:t>
        </w:r>
      </w:ins>
      <w:ins w:id="163" w:author="Ghadermazi,Parsa" w:date="2022-05-24T15:13:00Z">
        <w:r w:rsidR="00AC4172">
          <w:rPr>
            <w:shd w:val="clear" w:color="auto" w:fill="FFFFFF"/>
          </w:rPr>
          <w:t xml:space="preserve"> for removing contamination</w:t>
        </w:r>
      </w:ins>
      <w:ins w:id="164" w:author="Ghadermazi,Parsa" w:date="2022-05-24T15:14:00Z">
        <w:r w:rsidR="00AC4172">
          <w:rPr>
            <w:shd w:val="clear" w:color="auto" w:fill="FFFFFF"/>
          </w:rPr>
          <w:t xml:space="preserve">, </w:t>
        </w:r>
        <w:proofErr w:type="spellStart"/>
        <w:r w:rsidR="00AC4172" w:rsidRPr="00AC4172">
          <w:rPr>
            <w:shd w:val="clear" w:color="auto" w:fill="FFFFFF"/>
          </w:rPr>
          <w:t>MetaPhlAn</w:t>
        </w:r>
      </w:ins>
      <w:proofErr w:type="spellEnd"/>
      <w:ins w:id="165" w:author="Ghadermazi,Parsa" w:date="2022-05-24T15:16:00Z">
        <w:r w:rsidR="00AC4172">
          <w:rPr>
            <w:shd w:val="clear" w:color="auto" w:fill="FFFFFF"/>
          </w:rPr>
          <w:t>()</w:t>
        </w:r>
      </w:ins>
      <w:ins w:id="166" w:author="Ghadermazi,Parsa" w:date="2022-05-24T15:15:00Z">
        <w:r w:rsidR="00AC4172">
          <w:rPr>
            <w:shd w:val="clear" w:color="auto" w:fill="FFFFFF"/>
          </w:rPr>
          <w:t xml:space="preserve"> for taxonomic profiling, and </w:t>
        </w:r>
      </w:ins>
      <w:proofErr w:type="spellStart"/>
      <w:ins w:id="167" w:author="Ghadermazi,Parsa" w:date="2022-05-24T15:16:00Z">
        <w:r w:rsidR="00AC4172" w:rsidRPr="00AC4172">
          <w:rPr>
            <w:shd w:val="clear" w:color="auto" w:fill="FFFFFF"/>
          </w:rPr>
          <w:t>HUMAnN</w:t>
        </w:r>
      </w:ins>
      <w:proofErr w:type="spellEnd"/>
      <w:ins w:id="168" w:author="Ghadermazi,Parsa" w:date="2022-05-24T15:17:00Z">
        <w:r w:rsidR="00AC4172">
          <w:rPr>
            <w:shd w:val="clear" w:color="auto" w:fill="FFFFFF"/>
          </w:rPr>
          <w:t>()</w:t>
        </w:r>
      </w:ins>
      <w:ins w:id="169" w:author="Ghadermazi,Parsa" w:date="2022-05-24T15:16:00Z">
        <w:r w:rsidR="00AC4172">
          <w:rPr>
            <w:shd w:val="clear" w:color="auto" w:fill="FFFFFF"/>
          </w:rPr>
          <w:t xml:space="preserve"> for functional profiling of the metagenomics raw reads. </w:t>
        </w:r>
      </w:ins>
      <w:proofErr w:type="spellStart"/>
      <w:ins w:id="170" w:author="Ghadermazi,Parsa" w:date="2022-05-24T15:21:00Z">
        <w:r w:rsidR="00AC4172" w:rsidRPr="00AC4172">
          <w:rPr>
            <w:shd w:val="clear" w:color="auto" w:fill="FFFFFF"/>
          </w:rPr>
          <w:t>HUMAnN</w:t>
        </w:r>
      </w:ins>
      <w:proofErr w:type="spellEnd"/>
      <w:ins w:id="171" w:author="Ghadermazi,Parsa" w:date="2022-05-24T15:22:00Z">
        <w:r w:rsidR="00AC4172">
          <w:rPr>
            <w:shd w:val="clear" w:color="auto" w:fill="FFFFFF"/>
          </w:rPr>
          <w:t xml:space="preserve"> </w:t>
        </w:r>
      </w:ins>
      <w:ins w:id="172" w:author="Ghadermazi,Parsa" w:date="2022-05-24T15:24:00Z">
        <w:r w:rsidR="00894D43">
          <w:rPr>
            <w:shd w:val="clear" w:color="auto" w:fill="FFFFFF"/>
          </w:rPr>
          <w:t xml:space="preserve">outputs were normalized </w:t>
        </w:r>
      </w:ins>
      <w:ins w:id="173" w:author="Ghadermazi,Parsa" w:date="2022-05-24T15:25:00Z">
        <w:r w:rsidR="00894D43">
          <w:rPr>
            <w:shd w:val="clear" w:color="auto" w:fill="FFFFFF"/>
          </w:rPr>
          <w:t>to count per million, CPM, and then MaAs</w:t>
        </w:r>
      </w:ins>
      <w:ins w:id="174" w:author="Ghadermazi,Parsa" w:date="2022-05-24T15:26:00Z">
        <w:r w:rsidR="00894D43">
          <w:rPr>
            <w:shd w:val="clear" w:color="auto" w:fill="FFFFFF"/>
          </w:rPr>
          <w:t>L</w:t>
        </w:r>
      </w:ins>
      <w:ins w:id="175" w:author="Ghadermazi,Parsa" w:date="2022-05-24T15:25:00Z">
        <w:r w:rsidR="00894D43">
          <w:rPr>
            <w:shd w:val="clear" w:color="auto" w:fill="FFFFFF"/>
          </w:rPr>
          <w:t xml:space="preserve">in2 </w:t>
        </w:r>
      </w:ins>
      <w:ins w:id="176" w:author="Ghadermazi,Parsa" w:date="2022-05-24T15:26:00Z">
        <w:r w:rsidR="00894D43">
          <w:rPr>
            <w:shd w:val="clear" w:color="auto" w:fill="FFFFFF"/>
          </w:rPr>
          <w:t xml:space="preserve">was </w:t>
        </w:r>
      </w:ins>
      <w:ins w:id="177" w:author="Ghadermazi,Parsa" w:date="2022-05-24T15:25:00Z">
        <w:r w:rsidR="00894D43">
          <w:rPr>
            <w:shd w:val="clear" w:color="auto" w:fill="FFFFFF"/>
          </w:rPr>
          <w:t xml:space="preserve">used </w:t>
        </w:r>
      </w:ins>
      <w:ins w:id="178" w:author="Ghadermazi,Parsa" w:date="2022-05-24T15:27:00Z">
        <w:r w:rsidR="00894D43">
          <w:rPr>
            <w:shd w:val="clear" w:color="auto" w:fill="FFFFFF"/>
          </w:rPr>
          <w:t>to extract the</w:t>
        </w:r>
      </w:ins>
      <w:ins w:id="179" w:author="Ghadermazi,Parsa" w:date="2022-05-24T15:29:00Z">
        <w:r w:rsidR="00894D43">
          <w:rPr>
            <w:shd w:val="clear" w:color="auto" w:fill="FFFFFF"/>
          </w:rPr>
          <w:t xml:space="preserve"> correlations between Pathway, and gene counts </w:t>
        </w:r>
      </w:ins>
      <w:ins w:id="180" w:author="Ghadermazi,Parsa" w:date="2022-05-24T15:30:00Z">
        <w:r w:rsidR="00894D43">
          <w:rPr>
            <w:shd w:val="clear" w:color="auto" w:fill="FFFFFF"/>
          </w:rPr>
          <w:t xml:space="preserve">with different treatments, RCE only, DSS Only, and RCE plus DSS only. </w:t>
        </w:r>
      </w:ins>
      <w:ins w:id="181" w:author="Ghadermazi,Parsa" w:date="2022-05-24T15:31:00Z">
        <w:r w:rsidR="00894D43">
          <w:rPr>
            <w:shd w:val="clear" w:color="auto" w:fill="FFFFFF"/>
          </w:rPr>
          <w:t xml:space="preserve">Finally, a python script was used </w:t>
        </w:r>
      </w:ins>
      <w:ins w:id="182" w:author="Ghadermazi,Parsa" w:date="2022-05-24T15:32:00Z">
        <w:r w:rsidR="00894D43">
          <w:rPr>
            <w:shd w:val="clear" w:color="auto" w:fill="FFFFFF"/>
          </w:rPr>
          <w:t>to plot the significant results of MaAsLin2</w:t>
        </w:r>
      </w:ins>
      <w:ins w:id="183" w:author="Ghadermazi,Parsa" w:date="2022-05-24T15:33:00Z">
        <w:r w:rsidR="005025DA">
          <w:rPr>
            <w:shd w:val="clear" w:color="auto" w:fill="FFFFFF"/>
          </w:rPr>
          <w:t>.</w:t>
        </w:r>
      </w:ins>
      <w:ins w:id="184" w:author="Ghadermazi,Parsa" w:date="2022-05-24T15:36:00Z">
        <w:r w:rsidR="005C56D6">
          <w:rPr>
            <w:shd w:val="clear" w:color="auto" w:fill="FFFFFF"/>
          </w:rPr>
          <w:t xml:space="preserve"> </w:t>
        </w:r>
        <w:proofErr w:type="spellStart"/>
        <w:r w:rsidR="005C56D6">
          <w:rPr>
            <w:shd w:val="clear" w:color="auto" w:fill="FFFFFF"/>
          </w:rPr>
          <w:t>MultiQC</w:t>
        </w:r>
        <w:proofErr w:type="spellEnd"/>
        <w:r w:rsidR="005C56D6">
          <w:rPr>
            <w:shd w:val="clear" w:color="auto" w:fill="FFFFFF"/>
          </w:rPr>
          <w:t xml:space="preserve"> outputs,</w:t>
        </w:r>
      </w:ins>
      <w:ins w:id="185" w:author="Ghadermazi,Parsa" w:date="2022-05-24T15:33:00Z">
        <w:r w:rsidR="005025DA">
          <w:rPr>
            <w:shd w:val="clear" w:color="auto" w:fill="FFFFFF"/>
          </w:rPr>
          <w:t xml:space="preserve"> YAMP confi</w:t>
        </w:r>
      </w:ins>
      <w:ins w:id="186" w:author="Ghadermazi,Parsa" w:date="2022-05-24T15:34:00Z">
        <w:r w:rsidR="005025DA">
          <w:rPr>
            <w:shd w:val="clear" w:color="auto" w:fill="FFFFFF"/>
          </w:rPr>
          <w:t xml:space="preserve">gurations, Pipeline versions, </w:t>
        </w:r>
        <w:proofErr w:type="spellStart"/>
        <w:r w:rsidR="005025DA">
          <w:rPr>
            <w:shd w:val="clear" w:color="auto" w:fill="FFFFFF"/>
          </w:rPr>
          <w:t>MaAsLin</w:t>
        </w:r>
        <w:proofErr w:type="spellEnd"/>
        <w:r w:rsidR="005025DA">
          <w:rPr>
            <w:shd w:val="clear" w:color="auto" w:fill="FFFFFF"/>
          </w:rPr>
          <w:t xml:space="preserve"> R script, and the</w:t>
        </w:r>
      </w:ins>
      <w:ins w:id="187" w:author="Ghadermazi,Parsa" w:date="2022-05-24T15:35:00Z">
        <w:r w:rsidR="005025DA">
          <w:rPr>
            <w:shd w:val="clear" w:color="auto" w:fill="FFFFFF"/>
          </w:rPr>
          <w:t xml:space="preserve"> python script</w:t>
        </w:r>
      </w:ins>
      <w:ins w:id="188" w:author="Ghadermazi,Parsa" w:date="2022-05-24T17:32:00Z">
        <w:r w:rsidR="00E92FD1">
          <w:rPr>
            <w:shd w:val="clear" w:color="auto" w:fill="FFFFFF"/>
          </w:rPr>
          <w:t xml:space="preserve"> made</w:t>
        </w:r>
      </w:ins>
      <w:ins w:id="189" w:author="Ghadermazi,Parsa" w:date="2022-05-24T15:35:00Z">
        <w:r w:rsidR="005025DA">
          <w:rPr>
            <w:shd w:val="clear" w:color="auto" w:fill="FFFFFF"/>
          </w:rPr>
          <w:t xml:space="preserve"> for</w:t>
        </w:r>
      </w:ins>
      <w:ins w:id="190" w:author="Ghadermazi,Parsa" w:date="2022-05-24T15:34:00Z">
        <w:r w:rsidR="005025DA">
          <w:rPr>
            <w:shd w:val="clear" w:color="auto" w:fill="FFFFFF"/>
          </w:rPr>
          <w:t xml:space="preserve"> data analysis</w:t>
        </w:r>
      </w:ins>
      <w:ins w:id="191" w:author="Ghadermazi,Parsa" w:date="2022-05-24T15:35:00Z">
        <w:r w:rsidR="005025DA">
          <w:rPr>
            <w:shd w:val="clear" w:color="auto" w:fill="FFFFFF"/>
          </w:rPr>
          <w:t xml:space="preserve"> </w:t>
        </w:r>
      </w:ins>
      <w:ins w:id="192" w:author="Ghadermazi,Parsa" w:date="2022-05-24T17:35:00Z">
        <w:r w:rsidR="00E92FD1">
          <w:rPr>
            <w:shd w:val="clear" w:color="auto" w:fill="FFFFFF"/>
          </w:rPr>
          <w:t>are</w:t>
        </w:r>
      </w:ins>
      <w:ins w:id="193" w:author="Ghadermazi,Parsa" w:date="2022-05-24T15:35:00Z">
        <w:r w:rsidR="005025DA">
          <w:rPr>
            <w:shd w:val="clear" w:color="auto" w:fill="FFFFFF"/>
          </w:rPr>
          <w:t xml:space="preserve"> provided in</w:t>
        </w:r>
      </w:ins>
      <w:ins w:id="194" w:author="Ghadermazi,Parsa" w:date="2022-05-24T15:33:00Z">
        <w:r w:rsidR="005025DA">
          <w:rPr>
            <w:shd w:val="clear" w:color="auto" w:fill="FFFFFF"/>
          </w:rPr>
          <w:t xml:space="preserve"> (</w:t>
        </w:r>
      </w:ins>
      <w:ins w:id="195" w:author="Ghadermazi,Parsa" w:date="2022-05-24T17:27:00Z">
        <w:r w:rsidR="00E92FD1" w:rsidRPr="00E92FD1">
          <w:rPr>
            <w:shd w:val="clear" w:color="auto" w:fill="FFFFFF"/>
          </w:rPr>
          <w:t>https://github.com/chan-csu/RCE_Megtagenomics</w:t>
        </w:r>
      </w:ins>
      <w:ins w:id="196" w:author="Ghadermazi,Parsa" w:date="2022-05-24T15:33:00Z">
        <w:r w:rsidR="005025DA">
          <w:rPr>
            <w:shd w:val="clear" w:color="auto" w:fill="FFFFFF"/>
          </w:rPr>
          <w:t>)</w:t>
        </w:r>
      </w:ins>
    </w:p>
    <w:p w14:paraId="37DCD274" w14:textId="1BAFF73B" w:rsidR="00F360BE" w:rsidRPr="00F360BE" w:rsidDel="00493FCE" w:rsidRDefault="00F360BE" w:rsidP="00F360BE">
      <w:pPr>
        <w:spacing w:after="0" w:line="360" w:lineRule="auto"/>
        <w:jc w:val="both"/>
        <w:rPr>
          <w:del w:id="197" w:author="Ghadermazi,Parsa" w:date="2022-05-24T14:27:00Z"/>
          <w:b/>
          <w:bCs/>
          <w:color w:val="FF0000"/>
          <w:shd w:val="clear" w:color="auto" w:fill="FFFFFF"/>
        </w:rPr>
      </w:pPr>
      <w:del w:id="198" w:author="Ghadermazi,Parsa" w:date="2022-05-24T14:27:00Z">
        <w:r w:rsidRPr="00F360BE" w:rsidDel="00493FCE">
          <w:rPr>
            <w:b/>
            <w:bCs/>
            <w:color w:val="FF0000"/>
            <w:shd w:val="clear" w:color="auto" w:fill="FFFFFF"/>
          </w:rPr>
          <w:delText>Methods from Joshua</w:delText>
        </w:r>
      </w:del>
    </w:p>
    <w:p w14:paraId="51EE7336" w14:textId="77777777" w:rsidR="00735B2B" w:rsidRDefault="00735B2B" w:rsidP="00735B2B">
      <w:pPr>
        <w:pStyle w:val="xmsonormal"/>
      </w:pPr>
    </w:p>
    <w:p w14:paraId="43C6C14C"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r w:rsidRPr="0022117E">
        <w:rPr>
          <w:rFonts w:eastAsiaTheme="majorEastAsia" w:cs="Times New Roman"/>
          <w:b/>
          <w:sz w:val="26"/>
          <w:szCs w:val="24"/>
        </w:rPr>
        <w:t>Cell c</w:t>
      </w:r>
      <w:r w:rsidR="005E0060" w:rsidRPr="0022117E">
        <w:rPr>
          <w:rFonts w:eastAsiaTheme="majorEastAsia" w:cs="Times New Roman"/>
          <w:b/>
          <w:sz w:val="26"/>
          <w:szCs w:val="24"/>
        </w:rPr>
        <w:t>ulture</w:t>
      </w:r>
      <w:bookmarkEnd w:id="52"/>
      <w:bookmarkEnd w:id="53"/>
    </w:p>
    <w:p w14:paraId="3AF262EA" w14:textId="77777777" w:rsidR="005E0060" w:rsidRDefault="005E0060" w:rsidP="00DD22AC">
      <w:pPr>
        <w:spacing w:after="0" w:line="360" w:lineRule="auto"/>
        <w:ind w:firstLine="720"/>
        <w:jc w:val="both"/>
        <w:rPr>
          <w:rFonts w:cs="Times New Roman"/>
        </w:rPr>
      </w:pPr>
      <w:r w:rsidRPr="0022117E">
        <w:rPr>
          <w:rFonts w:cs="Times New Roman"/>
        </w:rPr>
        <w:t xml:space="preserve">The human colorectal adenocarcinoma cell lines HCT-8 and LS174T and normal </w:t>
      </w:r>
      <w:r w:rsidR="00BA4094" w:rsidRPr="0022117E">
        <w:rPr>
          <w:rFonts w:cs="Times New Roman"/>
        </w:rPr>
        <w:t xml:space="preserve">colorectal </w:t>
      </w:r>
      <w:r w:rsidRPr="0022117E">
        <w:rPr>
          <w:rFonts w:cs="Times New Roman"/>
        </w:rPr>
        <w:t xml:space="preserve">epithelial cell line </w:t>
      </w:r>
      <w:r w:rsidRPr="00F360BE">
        <w:rPr>
          <w:rFonts w:cs="Times New Roman"/>
          <w:highlight w:val="yellow"/>
        </w:rPr>
        <w:t>NCM460</w:t>
      </w:r>
      <w:r w:rsidRPr="0022117E">
        <w:rPr>
          <w:rFonts w:cs="Times New Roman"/>
        </w:rPr>
        <w:t xml:space="preserve"> were cultured in Dulbecco's Modified Eagle Medium (DMEM) media containing 10% fetal bovine serum, 100 U/mL penicillin, and 10 ug/mL streptomycin. The cells were incubated at 37</w:t>
      </w:r>
      <w:r w:rsidRPr="00DD22AC">
        <w:rPr>
          <w:rFonts w:cs="Times New Roman"/>
        </w:rPr>
        <w:t>°</w:t>
      </w:r>
      <w:r w:rsidRPr="0022117E">
        <w:rPr>
          <w:rFonts w:cs="Times New Roman"/>
        </w:rPr>
        <w:t>C with 5% CO</w:t>
      </w:r>
      <w:r w:rsidRPr="0022117E">
        <w:rPr>
          <w:rFonts w:cs="Times New Roman"/>
          <w:vertAlign w:val="subscript"/>
        </w:rPr>
        <w:t>2</w:t>
      </w:r>
      <w:r w:rsidRPr="0022117E">
        <w:rPr>
          <w:rFonts w:cs="Times New Roman"/>
        </w:rPr>
        <w:t xml:space="preserve"> overnight before beginning experiments.</w:t>
      </w:r>
      <w:r w:rsidR="00BA4094">
        <w:rPr>
          <w:rFonts w:cs="Times New Roman"/>
        </w:rPr>
        <w:t xml:space="preserve"> </w:t>
      </w:r>
      <w:r w:rsidR="007202B5" w:rsidRPr="00022C2F">
        <w:rPr>
          <w:rFonts w:cs="Times New Roman"/>
        </w:rPr>
        <w:t xml:space="preserve">It is important </w:t>
      </w:r>
      <w:r w:rsidR="004F5B99">
        <w:rPr>
          <w:rFonts w:cs="Times New Roman"/>
        </w:rPr>
        <w:t xml:space="preserve">to </w:t>
      </w:r>
      <w:r w:rsidR="007202B5" w:rsidRPr="00022C2F">
        <w:rPr>
          <w:rFonts w:cs="Times New Roman"/>
        </w:rPr>
        <w:t xml:space="preserve">note that </w:t>
      </w:r>
      <w:r w:rsidR="007202B5" w:rsidRPr="00F360BE">
        <w:rPr>
          <w:rFonts w:cs="Times New Roman"/>
          <w:highlight w:val="yellow"/>
        </w:rPr>
        <w:t>NCM460</w:t>
      </w:r>
      <w:r w:rsidR="007202B5" w:rsidRPr="00022C2F">
        <w:rPr>
          <w:rFonts w:cs="Times New Roman"/>
        </w:rPr>
        <w:t xml:space="preserve"> was originally derived from normal human colon mucosal epithelium, the cell line has since developed some transformed characteristics</w:t>
      </w:r>
      <w:r w:rsidR="000C09A8" w:rsidRPr="0022117E">
        <w:rPr>
          <w:rFonts w:cs="Times New Roman"/>
          <w:noProof/>
        </w:rPr>
        <w:fldChar w:fldCharType="begin"/>
      </w:r>
      <w:r w:rsidR="007202B5">
        <w:rPr>
          <w:rFonts w:cs="Times New Roman"/>
          <w:noProof/>
        </w:rPr>
        <w:instrText xml:space="preserve"> ADDIN EN.CITE &lt;EndNote&gt;&lt;Cite&gt;&lt;Author&gt;Incell&lt;/Author&gt;&lt;Year&gt;2012&lt;/Year&gt;&lt;RecNum&gt;0&lt;/RecNum&gt;&lt;IDText&gt;Normal-Derived Colon Mucosa (NCM460)&lt;/IDText&gt;&lt;DisplayText&gt;&lt;style face="superscript"&gt;22&lt;/style&gt;&lt;/DisplayText&gt;&lt;record&gt;&lt;titles&gt;&lt;title&gt;Normal-Derived Colon Mucosa (NCM460)&lt;/title&gt;&lt;secondary-title&gt;Product Information&lt;/secondary-title&gt;&lt;/titles&gt;&lt;pages&gt;1-5&lt;/pages&gt;&lt;contributors&gt;&lt;authors&gt;&lt;author&gt;Incell&lt;/author&gt;&lt;/authors&gt;&lt;/contributors&gt;&lt;added-date format="utc"&gt;1558291280&lt;/added-date&gt;&lt;ref-type name="Report"&gt;27&lt;/ref-type&gt;&lt;dates&gt;&lt;year&gt;2012&lt;/year&gt;&lt;/dates&gt;&lt;rec-number&gt;175&lt;/rec-number&gt;&lt;last-updated-date format="utc"&gt;1558291280&lt;/last-updated-date&gt;&lt;/record&gt;&lt;/Cite&gt;&lt;/EndNote&gt;</w:instrText>
      </w:r>
      <w:r w:rsidR="000C09A8" w:rsidRPr="0022117E">
        <w:rPr>
          <w:rFonts w:cs="Times New Roman"/>
          <w:noProof/>
        </w:rPr>
        <w:fldChar w:fldCharType="separate"/>
      </w:r>
      <w:r w:rsidR="007202B5" w:rsidRPr="007202B5">
        <w:rPr>
          <w:rFonts w:cs="Times New Roman"/>
          <w:noProof/>
          <w:vertAlign w:val="superscript"/>
        </w:rPr>
        <w:t>22</w:t>
      </w:r>
      <w:r w:rsidR="000C09A8" w:rsidRPr="0022117E">
        <w:rPr>
          <w:rFonts w:cs="Times New Roman"/>
          <w:noProof/>
        </w:rPr>
        <w:fldChar w:fldCharType="end"/>
      </w:r>
      <w:r w:rsidR="007202B5" w:rsidRPr="0022117E">
        <w:rPr>
          <w:rFonts w:cs="Times New Roman"/>
        </w:rPr>
        <w:t>.</w:t>
      </w:r>
    </w:p>
    <w:p w14:paraId="7FC990D5" w14:textId="77777777" w:rsidR="00D936CA" w:rsidRPr="0022117E" w:rsidRDefault="00D936CA" w:rsidP="00DD22AC">
      <w:pPr>
        <w:spacing w:after="0" w:line="360" w:lineRule="auto"/>
        <w:ind w:firstLine="720"/>
        <w:jc w:val="both"/>
        <w:rPr>
          <w:rFonts w:cs="Times New Roman"/>
        </w:rPr>
      </w:pPr>
    </w:p>
    <w:p w14:paraId="72C635CF" w14:textId="77777777"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199" w:name="_Toc11773667"/>
      <w:r w:rsidRPr="0022117E">
        <w:rPr>
          <w:rFonts w:eastAsiaTheme="majorEastAsia" w:cs="Times New Roman"/>
          <w:b/>
          <w:sz w:val="26"/>
          <w:szCs w:val="24"/>
        </w:rPr>
        <w:t xml:space="preserve">Optimal </w:t>
      </w:r>
      <w:r w:rsidR="00D936CA" w:rsidRPr="0022117E">
        <w:rPr>
          <w:rFonts w:eastAsiaTheme="majorEastAsia" w:cs="Times New Roman"/>
          <w:b/>
          <w:sz w:val="26"/>
          <w:szCs w:val="24"/>
        </w:rPr>
        <w:t>RC</w:t>
      </w:r>
      <w:r w:rsidR="00D936CA">
        <w:rPr>
          <w:rFonts w:eastAsiaTheme="majorEastAsia" w:cs="Times New Roman"/>
          <w:b/>
          <w:sz w:val="26"/>
          <w:szCs w:val="24"/>
        </w:rPr>
        <w:t>J</w:t>
      </w:r>
      <w:r w:rsidR="00BA4094">
        <w:rPr>
          <w:rFonts w:eastAsiaTheme="majorEastAsia" w:cs="Times New Roman"/>
          <w:b/>
          <w:sz w:val="26"/>
          <w:szCs w:val="24"/>
        </w:rPr>
        <w:t xml:space="preserve"> </w:t>
      </w:r>
      <w:r w:rsidRPr="0022117E">
        <w:rPr>
          <w:rFonts w:eastAsiaTheme="majorEastAsia" w:cs="Times New Roman"/>
          <w:b/>
          <w:sz w:val="26"/>
          <w:szCs w:val="24"/>
        </w:rPr>
        <w:t>dose d</w:t>
      </w:r>
      <w:r w:rsidR="005E0060" w:rsidRPr="0022117E">
        <w:rPr>
          <w:rFonts w:eastAsiaTheme="majorEastAsia" w:cs="Times New Roman"/>
          <w:b/>
          <w:sz w:val="26"/>
          <w:szCs w:val="24"/>
        </w:rPr>
        <w:t>etermination</w:t>
      </w:r>
      <w:bookmarkEnd w:id="199"/>
      <w:r w:rsidR="00D936CA">
        <w:rPr>
          <w:rFonts w:eastAsiaTheme="majorEastAsia" w:cs="Times New Roman"/>
          <w:b/>
          <w:sz w:val="26"/>
          <w:szCs w:val="24"/>
        </w:rPr>
        <w:t xml:space="preserve"> by MTT assay</w:t>
      </w:r>
    </w:p>
    <w:p w14:paraId="390B3EE9" w14:textId="3407F3C7" w:rsidR="005E0060" w:rsidRPr="0022117E" w:rsidRDefault="005E0060" w:rsidP="00DD22AC">
      <w:pPr>
        <w:spacing w:after="0" w:line="360" w:lineRule="auto"/>
        <w:ind w:firstLine="720"/>
        <w:jc w:val="both"/>
        <w:rPr>
          <w:rFonts w:cs="Times New Roman"/>
        </w:rPr>
      </w:pPr>
      <w:r w:rsidRPr="002E1A12">
        <w:rPr>
          <w:rFonts w:cs="Times New Roman"/>
        </w:rPr>
        <w:t>Each cell line</w:t>
      </w:r>
      <w:r w:rsidR="00DD2CEA" w:rsidRPr="006666CE">
        <w:rPr>
          <w:rFonts w:cs="Times New Roman"/>
        </w:rPr>
        <w:t xml:space="preserve"> (HCT-8, LS-174T</w:t>
      </w:r>
      <w:r w:rsidR="00D936CA">
        <w:rPr>
          <w:rFonts w:cs="Times New Roman"/>
        </w:rPr>
        <w:t xml:space="preserve"> and</w:t>
      </w:r>
      <w:r w:rsidR="00DD2CEA" w:rsidRPr="006666CE">
        <w:rPr>
          <w:rFonts w:cs="Times New Roman"/>
        </w:rPr>
        <w:t>NCM460)</w:t>
      </w:r>
      <w:r w:rsidRPr="006666CE">
        <w:rPr>
          <w:rFonts w:cs="Times New Roman"/>
        </w:rPr>
        <w:t xml:space="preserve"> was seeded in 96-well culture plates with 2000 cells per well. The plates were incubated at 37°C with 5% CO</w:t>
      </w:r>
      <w:r w:rsidRPr="0022117E">
        <w:rPr>
          <w:rFonts w:cs="Times New Roman"/>
          <w:vertAlign w:val="subscript"/>
        </w:rPr>
        <w:t>2</w:t>
      </w:r>
      <w:r w:rsidR="00470774" w:rsidRPr="0022117E">
        <w:rPr>
          <w:rFonts w:cs="Times New Roman"/>
        </w:rPr>
        <w:t xml:space="preserve">, </w:t>
      </w:r>
      <w:r w:rsidRPr="0022117E">
        <w:rPr>
          <w:rFonts w:cs="Times New Roman"/>
        </w:rPr>
        <w:t xml:space="preserve">overnight. </w:t>
      </w:r>
      <w:r w:rsidR="00D42BE5">
        <w:rPr>
          <w:rFonts w:cs="Times New Roman"/>
        </w:rPr>
        <w:t xml:space="preserve">Next day, cells were treated with </w:t>
      </w:r>
      <w:r w:rsidR="00D42BE5" w:rsidRPr="0022117E">
        <w:rPr>
          <w:rFonts w:cs="Times New Roman"/>
        </w:rPr>
        <w:t>RC</w:t>
      </w:r>
      <w:r w:rsidR="00D42BE5">
        <w:rPr>
          <w:rFonts w:cs="Times New Roman"/>
        </w:rPr>
        <w:t>J</w:t>
      </w:r>
      <w:ins w:id="200" w:author="Rachagani, Satyanarayana" w:date="2021-03-26T11:49:00Z">
        <w:r w:rsidR="00BF0DE4">
          <w:rPr>
            <w:rFonts w:cs="Times New Roman"/>
          </w:rPr>
          <w:t xml:space="preserve"> </w:t>
        </w:r>
      </w:ins>
      <w:r w:rsidRPr="0022117E">
        <w:rPr>
          <w:rFonts w:cs="Times New Roman"/>
        </w:rPr>
        <w:t>at 1%, 3%, and 5% (V/V)</w:t>
      </w:r>
      <w:r w:rsidR="00D42BE5">
        <w:rPr>
          <w:rFonts w:cs="Times New Roman"/>
        </w:rPr>
        <w:t xml:space="preserve"> for different time (24, 48 and 72 h) intervals</w:t>
      </w:r>
      <w:del w:id="201" w:author="Rachagani, Satyanarayana" w:date="2021-03-26T11:49:00Z">
        <w:r w:rsidRPr="0022117E" w:rsidDel="00BF0DE4">
          <w:rPr>
            <w:rFonts w:cs="Times New Roman"/>
          </w:rPr>
          <w:delText xml:space="preserve">. </w:delText>
        </w:r>
      </w:del>
      <w:r w:rsidRPr="0022117E">
        <w:rPr>
          <w:rFonts w:cs="Times New Roman"/>
        </w:rPr>
        <w:t>.</w:t>
      </w:r>
    </w:p>
    <w:p w14:paraId="7F793C18" w14:textId="301FE50C" w:rsidR="005E0060" w:rsidRPr="0022117E" w:rsidRDefault="005E0060" w:rsidP="00DD22AC">
      <w:pPr>
        <w:spacing w:after="0" w:line="360" w:lineRule="auto"/>
        <w:jc w:val="both"/>
        <w:rPr>
          <w:rFonts w:cs="Times New Roman"/>
        </w:rPr>
      </w:pPr>
      <w:r w:rsidRPr="0022117E">
        <w:rPr>
          <w:rFonts w:cs="Times New Roman"/>
        </w:rPr>
        <w:tab/>
        <w:t>For each time point, media was removed from each well</w:t>
      </w:r>
      <w:r w:rsidR="00DD2CEA" w:rsidRPr="0022117E">
        <w:rPr>
          <w:rFonts w:cs="Times New Roman"/>
        </w:rPr>
        <w:t>; then,</w:t>
      </w:r>
      <w:r w:rsidRPr="0022117E">
        <w:rPr>
          <w:rFonts w:cs="Times New Roman"/>
        </w:rPr>
        <w:t xml:space="preserve"> 3-[4,5-dimethylthiazol-2-yl]-2,5 diphenyl tetrazolium bromide (MTT) (5 mg/mL) was mixed with fresh media (1:10) and added to each well (100 </w:t>
      </w:r>
      <w:proofErr w:type="spellStart"/>
      <w:r w:rsidRPr="0022117E">
        <w:rPr>
          <w:rFonts w:cs="Times New Roman"/>
        </w:rPr>
        <w:t>μL</w:t>
      </w:r>
      <w:proofErr w:type="spellEnd"/>
      <w:r w:rsidRPr="0022117E">
        <w:rPr>
          <w:rFonts w:cs="Times New Roman"/>
        </w:rPr>
        <w:t xml:space="preserve">) </w:t>
      </w:r>
      <w:r w:rsidR="00D42BE5">
        <w:rPr>
          <w:rFonts w:cs="Times New Roman"/>
        </w:rPr>
        <w:t xml:space="preserve">and </w:t>
      </w:r>
      <w:del w:id="202" w:author="Ghadermazi,Parsa" w:date="2022-05-24T17:36:00Z">
        <w:r w:rsidRPr="0022117E" w:rsidDel="003F322A">
          <w:rPr>
            <w:rFonts w:cs="Times New Roman"/>
          </w:rPr>
          <w:delText xml:space="preserve"> </w:delText>
        </w:r>
      </w:del>
      <w:r w:rsidRPr="0022117E">
        <w:rPr>
          <w:rFonts w:cs="Times New Roman"/>
        </w:rPr>
        <w:t>incubated for 4 h at 37°C</w:t>
      </w:r>
      <w:del w:id="203" w:author="Rachagani, Satyanarayana" w:date="2021-03-26T11:50:00Z">
        <w:r w:rsidR="00D42BE5" w:rsidDel="00BF0DE4">
          <w:rPr>
            <w:rFonts w:cs="Times New Roman"/>
          </w:rPr>
          <w:delText>.</w:delText>
        </w:r>
      </w:del>
      <w:r w:rsidRPr="0022117E">
        <w:rPr>
          <w:rFonts w:cs="Times New Roman"/>
        </w:rPr>
        <w:t xml:space="preserve">. MTT was removed and DMSO was then added to dissolve the </w:t>
      </w:r>
      <w:r w:rsidR="00D42BE5">
        <w:rPr>
          <w:rFonts w:cs="Times New Roman"/>
        </w:rPr>
        <w:t xml:space="preserve">formazan </w:t>
      </w:r>
      <w:r w:rsidRPr="0022117E">
        <w:rPr>
          <w:rFonts w:cs="Times New Roman"/>
        </w:rPr>
        <w:t>crystals</w:t>
      </w:r>
      <w:r w:rsidR="00D42BE5">
        <w:rPr>
          <w:rFonts w:cs="Times New Roman"/>
        </w:rPr>
        <w:t xml:space="preserve"> and the plates </w:t>
      </w:r>
      <w:r w:rsidR="00BA4094">
        <w:rPr>
          <w:rFonts w:cs="Times New Roman"/>
        </w:rPr>
        <w:t>were</w:t>
      </w:r>
      <w:r w:rsidR="00BA4094" w:rsidRPr="0022117E">
        <w:rPr>
          <w:rFonts w:cs="Times New Roman"/>
        </w:rPr>
        <w:t xml:space="preserve"> at</w:t>
      </w:r>
      <w:r w:rsidRPr="0022117E">
        <w:rPr>
          <w:rFonts w:cs="Times New Roman"/>
        </w:rPr>
        <w:t xml:space="preserve"> 560 nm and 670 nm (</w:t>
      </w:r>
      <w:proofErr w:type="spellStart"/>
      <w:r w:rsidRPr="0022117E">
        <w:rPr>
          <w:rFonts w:cs="Times New Roman"/>
        </w:rPr>
        <w:t>SpectraMax</w:t>
      </w:r>
      <w:proofErr w:type="spellEnd"/>
      <w:r w:rsidRPr="0022117E">
        <w:rPr>
          <w:rFonts w:cs="Times New Roman"/>
        </w:rPr>
        <w:t xml:space="preserve"> 190, Molecular Devices, San Jose, CA, USA). The absorbance values were normalized to the untreated</w:t>
      </w:r>
      <w:r w:rsidR="00BA4094">
        <w:rPr>
          <w:rFonts w:cs="Times New Roman"/>
        </w:rPr>
        <w:t>-</w:t>
      </w:r>
      <w:r w:rsidRPr="0022117E">
        <w:rPr>
          <w:rFonts w:cs="Times New Roman"/>
        </w:rPr>
        <w:t xml:space="preserve"> control. </w:t>
      </w:r>
    </w:p>
    <w:p w14:paraId="6903618C" w14:textId="7180C76B" w:rsidR="005E0060" w:rsidRPr="0022117E" w:rsidRDefault="00273253" w:rsidP="00DD22AC">
      <w:pPr>
        <w:keepNext/>
        <w:keepLines/>
        <w:spacing w:after="0" w:line="360" w:lineRule="auto"/>
        <w:jc w:val="both"/>
        <w:outlineLvl w:val="2"/>
        <w:rPr>
          <w:rFonts w:eastAsiaTheme="majorEastAsia" w:cs="Times New Roman"/>
          <w:b/>
          <w:sz w:val="26"/>
          <w:szCs w:val="24"/>
        </w:rPr>
      </w:pPr>
      <w:bookmarkStart w:id="204" w:name="_Toc531690746"/>
      <w:bookmarkStart w:id="205" w:name="_Toc11773668"/>
      <w:del w:id="206" w:author="Rachagani, Satyanarayana" w:date="2021-03-26T11:52:00Z">
        <w:r w:rsidRPr="0022117E" w:rsidDel="00BF0DE4">
          <w:rPr>
            <w:rFonts w:eastAsiaTheme="majorEastAsia" w:cs="Times New Roman"/>
            <w:b/>
            <w:i/>
            <w:sz w:val="26"/>
            <w:szCs w:val="24"/>
          </w:rPr>
          <w:lastRenderedPageBreak/>
          <w:delText>In v</w:delText>
        </w:r>
        <w:r w:rsidR="005E0060" w:rsidRPr="0022117E" w:rsidDel="00BF0DE4">
          <w:rPr>
            <w:rFonts w:eastAsiaTheme="majorEastAsia" w:cs="Times New Roman"/>
            <w:b/>
            <w:i/>
            <w:sz w:val="26"/>
            <w:szCs w:val="24"/>
          </w:rPr>
          <w:delText xml:space="preserve">itro </w:delText>
        </w:r>
      </w:del>
      <w:r w:rsidRPr="00F95C47">
        <w:rPr>
          <w:rFonts w:eastAsiaTheme="majorEastAsia" w:cs="Times New Roman"/>
          <w:b/>
          <w:sz w:val="26"/>
          <w:szCs w:val="24"/>
        </w:rPr>
        <w:t>t</w:t>
      </w:r>
      <w:r w:rsidR="005E0060" w:rsidRPr="00F95C47">
        <w:rPr>
          <w:rFonts w:eastAsiaTheme="majorEastAsia" w:cs="Times New Roman"/>
          <w:b/>
          <w:sz w:val="26"/>
          <w:szCs w:val="24"/>
        </w:rPr>
        <w:t>reatment</w:t>
      </w:r>
      <w:ins w:id="207" w:author="Rachagani, Satyanarayana" w:date="2021-03-26T11:52:00Z">
        <w:r w:rsidR="00BF0DE4">
          <w:rPr>
            <w:rFonts w:eastAsiaTheme="majorEastAsia" w:cs="Times New Roman"/>
            <w:b/>
            <w:sz w:val="26"/>
            <w:szCs w:val="24"/>
          </w:rPr>
          <w:t xml:space="preserve"> of colorectal cancer cell lines with RCJ</w:t>
        </w:r>
      </w:ins>
      <w:del w:id="208" w:author="Rachagani, Satyanarayana" w:date="2021-03-26T11:52:00Z">
        <w:r w:rsidR="005E0060" w:rsidRPr="00F95C47" w:rsidDel="00BF0DE4">
          <w:rPr>
            <w:rFonts w:eastAsiaTheme="majorEastAsia" w:cs="Times New Roman"/>
            <w:b/>
            <w:sz w:val="26"/>
            <w:szCs w:val="24"/>
          </w:rPr>
          <w:delText>s</w:delText>
        </w:r>
      </w:del>
      <w:bookmarkEnd w:id="204"/>
      <w:bookmarkEnd w:id="205"/>
      <w:ins w:id="209" w:author="Rachagani, Satyanarayana" w:date="2021-03-26T11:52:00Z">
        <w:r w:rsidR="00BF0DE4" w:rsidRPr="00BF0DE4">
          <w:rPr>
            <w:rFonts w:eastAsiaTheme="majorEastAsia" w:cs="Times New Roman"/>
            <w:b/>
            <w:i/>
            <w:sz w:val="26"/>
            <w:szCs w:val="24"/>
          </w:rPr>
          <w:t xml:space="preserve"> </w:t>
        </w:r>
        <w:r w:rsidR="00BF0DE4">
          <w:rPr>
            <w:rFonts w:eastAsiaTheme="majorEastAsia" w:cs="Times New Roman"/>
            <w:b/>
            <w:i/>
            <w:sz w:val="26"/>
            <w:szCs w:val="24"/>
          </w:rPr>
          <w:t>i</w:t>
        </w:r>
        <w:r w:rsidR="00BF0DE4" w:rsidRPr="0022117E">
          <w:rPr>
            <w:rFonts w:eastAsiaTheme="majorEastAsia" w:cs="Times New Roman"/>
            <w:b/>
            <w:i/>
            <w:sz w:val="26"/>
            <w:szCs w:val="24"/>
          </w:rPr>
          <w:t>n vitro</w:t>
        </w:r>
      </w:ins>
    </w:p>
    <w:p w14:paraId="41C22960" w14:textId="3D634E28" w:rsidR="005E0060" w:rsidRDefault="00C80C00" w:rsidP="00DD22AC">
      <w:pPr>
        <w:spacing w:after="0" w:line="360" w:lineRule="auto"/>
        <w:ind w:firstLine="720"/>
        <w:jc w:val="both"/>
        <w:rPr>
          <w:rFonts w:cs="Times New Roman"/>
        </w:rPr>
      </w:pPr>
      <w:r w:rsidRPr="0022117E">
        <w:rPr>
          <w:rFonts w:cs="Times New Roman"/>
        </w:rPr>
        <w:t>To induce inflammation,</w:t>
      </w:r>
      <w:r w:rsidR="00BA4094">
        <w:rPr>
          <w:rFonts w:cs="Times New Roman"/>
        </w:rPr>
        <w:t xml:space="preserve"> </w:t>
      </w:r>
      <w:r w:rsidR="00082DA1">
        <w:rPr>
          <w:rFonts w:cs="Times New Roman"/>
        </w:rPr>
        <w:t xml:space="preserve">all the cell lines were treated with 3% </w:t>
      </w:r>
      <w:r w:rsidRPr="0022117E">
        <w:rPr>
          <w:rFonts w:cs="Times New Roman"/>
        </w:rPr>
        <w:t>DSS</w:t>
      </w:r>
      <w:ins w:id="210" w:author="Rachagani, Satyanarayana" w:date="2021-03-26T11:53:00Z">
        <w:r w:rsidR="00BF0DE4">
          <w:rPr>
            <w:rFonts w:cs="Times New Roman"/>
          </w:rPr>
          <w:t xml:space="preserve"> </w:t>
        </w:r>
      </w:ins>
      <w:r w:rsidR="00082DA1">
        <w:rPr>
          <w:rFonts w:cs="Times New Roman"/>
        </w:rPr>
        <w:t xml:space="preserve">(W/V) </w:t>
      </w:r>
      <w:r w:rsidR="005E0060" w:rsidRPr="0022117E">
        <w:rPr>
          <w:rFonts w:cs="Times New Roman"/>
        </w:rPr>
        <w:t>(</w:t>
      </w:r>
      <w:del w:id="211" w:author="Rachagani, Satyanarayana" w:date="2021-03-26T11:53:00Z">
        <w:r w:rsidR="005E0060" w:rsidRPr="0022117E" w:rsidDel="00BF0DE4">
          <w:rPr>
            <w:rFonts w:cs="Times New Roman"/>
          </w:rPr>
          <w:delText xml:space="preserve"> </w:delText>
        </w:r>
      </w:del>
      <w:r w:rsidR="005E0060" w:rsidRPr="0022117E">
        <w:rPr>
          <w:rFonts w:cs="Times New Roman"/>
        </w:rPr>
        <w:t xml:space="preserve">DB001-32, </w:t>
      </w:r>
      <w:proofErr w:type="spellStart"/>
      <w:r w:rsidR="005E0060" w:rsidRPr="0022117E">
        <w:rPr>
          <w:rFonts w:cs="Times New Roman"/>
        </w:rPr>
        <w:t>TdB</w:t>
      </w:r>
      <w:proofErr w:type="spellEnd"/>
      <w:r w:rsidR="005E0060" w:rsidRPr="0022117E">
        <w:rPr>
          <w:rFonts w:cs="Times New Roman"/>
        </w:rPr>
        <w:t xml:space="preserve"> Consultancy, Uppsala, Sweden) </w:t>
      </w:r>
      <w:r w:rsidR="00082DA1">
        <w:rPr>
          <w:rFonts w:cs="Times New Roman"/>
        </w:rPr>
        <w:t>was dissolved in fresh culture media</w:t>
      </w:r>
      <w:r w:rsidR="005E0060" w:rsidRPr="0022117E">
        <w:rPr>
          <w:rFonts w:cs="Times New Roman"/>
        </w:rPr>
        <w:t xml:space="preserve"> for 24 h.  </w:t>
      </w:r>
      <w:r w:rsidR="00082DA1">
        <w:rPr>
          <w:rFonts w:cs="Times New Roman"/>
        </w:rPr>
        <w:t>After 24 h, cell lines were treated with</w:t>
      </w:r>
      <w:ins w:id="212" w:author="Rachagani, Satyanarayana" w:date="2021-03-26T11:53:00Z">
        <w:r w:rsidR="00BF0DE4">
          <w:rPr>
            <w:rFonts w:cs="Times New Roman"/>
          </w:rPr>
          <w:t xml:space="preserve"> </w:t>
        </w:r>
      </w:ins>
      <w:r w:rsidR="00082DA1" w:rsidRPr="0022117E">
        <w:rPr>
          <w:rFonts w:cs="Times New Roman"/>
        </w:rPr>
        <w:t>RC</w:t>
      </w:r>
      <w:r w:rsidR="00082DA1">
        <w:rPr>
          <w:rFonts w:cs="Times New Roman"/>
        </w:rPr>
        <w:t>J</w:t>
      </w:r>
      <w:ins w:id="213" w:author="Rachagani, Satyanarayana" w:date="2021-03-26T11:53:00Z">
        <w:r w:rsidR="00BF0DE4">
          <w:rPr>
            <w:rFonts w:cs="Times New Roman"/>
          </w:rPr>
          <w:t xml:space="preserve"> </w:t>
        </w:r>
      </w:ins>
      <w:r w:rsidR="00082DA1">
        <w:rPr>
          <w:rFonts w:cs="Times New Roman"/>
        </w:rPr>
        <w:t>(</w:t>
      </w:r>
      <w:r w:rsidR="005E0060" w:rsidRPr="0022117E">
        <w:rPr>
          <w:rFonts w:cs="Times New Roman"/>
        </w:rPr>
        <w:t xml:space="preserve">3% V/V) </w:t>
      </w:r>
      <w:del w:id="214" w:author="Rachagani, Satyanarayana" w:date="2021-03-26T11:53:00Z">
        <w:r w:rsidR="005E0060" w:rsidRPr="0022117E" w:rsidDel="00BF0DE4">
          <w:rPr>
            <w:rFonts w:cs="Times New Roman"/>
          </w:rPr>
          <w:delText xml:space="preserve"> </w:delText>
        </w:r>
      </w:del>
      <w:r w:rsidR="005E0060" w:rsidRPr="0022117E">
        <w:rPr>
          <w:rFonts w:cs="Times New Roman"/>
        </w:rPr>
        <w:t xml:space="preserve">for 48 h. For the </w:t>
      </w:r>
      <w:r w:rsidR="005E0060" w:rsidRPr="00DD22AC">
        <w:rPr>
          <w:rFonts w:cs="Times New Roman"/>
        </w:rPr>
        <w:t>pre-RC</w:t>
      </w:r>
      <w:r w:rsidR="00082DA1" w:rsidRPr="00DD22AC">
        <w:rPr>
          <w:rFonts w:cs="Times New Roman"/>
        </w:rPr>
        <w:t>J</w:t>
      </w:r>
      <w:r w:rsidR="005E0060" w:rsidRPr="0022117E">
        <w:rPr>
          <w:rFonts w:cs="Times New Roman"/>
        </w:rPr>
        <w:t xml:space="preserve"> treatments, DSS </w:t>
      </w:r>
      <w:r w:rsidR="00082DA1">
        <w:rPr>
          <w:rFonts w:cs="Times New Roman"/>
        </w:rPr>
        <w:t xml:space="preserve">treatment </w:t>
      </w:r>
      <w:r w:rsidR="005E0060" w:rsidRPr="0022117E">
        <w:rPr>
          <w:rFonts w:cs="Times New Roman"/>
        </w:rPr>
        <w:t xml:space="preserve">was </w:t>
      </w:r>
      <w:r w:rsidR="00082DA1">
        <w:rPr>
          <w:rFonts w:cs="Times New Roman"/>
        </w:rPr>
        <w:t xml:space="preserve">done </w:t>
      </w:r>
      <w:del w:id="215" w:author="Rachagani, Satyanarayana" w:date="2021-03-26T11:53:00Z">
        <w:r w:rsidR="005E0060" w:rsidRPr="0022117E" w:rsidDel="00BF0DE4">
          <w:rPr>
            <w:rFonts w:cs="Times New Roman"/>
          </w:rPr>
          <w:delText xml:space="preserve"> </w:delText>
        </w:r>
      </w:del>
      <w:r w:rsidR="005E0060" w:rsidRPr="0022117E">
        <w:rPr>
          <w:rFonts w:cs="Times New Roman"/>
        </w:rPr>
        <w:t>for 24 h before the RC</w:t>
      </w:r>
      <w:r w:rsidR="00082DA1">
        <w:rPr>
          <w:rFonts w:cs="Times New Roman"/>
        </w:rPr>
        <w:t>J</w:t>
      </w:r>
      <w:r w:rsidR="00DD2CEA" w:rsidRPr="0022117E">
        <w:rPr>
          <w:rFonts w:cs="Times New Roman"/>
        </w:rPr>
        <w:t xml:space="preserve"> treatment</w:t>
      </w:r>
      <w:r w:rsidR="005E0060" w:rsidRPr="0022117E">
        <w:rPr>
          <w:rFonts w:cs="Times New Roman"/>
        </w:rPr>
        <w:t xml:space="preserve">. For the </w:t>
      </w:r>
      <w:r w:rsidR="005E0060" w:rsidRPr="00DD22AC">
        <w:rPr>
          <w:rFonts w:cs="Times New Roman"/>
        </w:rPr>
        <w:t>post-RC</w:t>
      </w:r>
      <w:r w:rsidR="00082DA1">
        <w:rPr>
          <w:rFonts w:cs="Times New Roman"/>
        </w:rPr>
        <w:t>J</w:t>
      </w:r>
      <w:ins w:id="216" w:author="Rachagani, Satyanarayana" w:date="2021-03-26T11:54:00Z">
        <w:r w:rsidR="00BF0DE4">
          <w:rPr>
            <w:rFonts w:cs="Times New Roman"/>
          </w:rPr>
          <w:t xml:space="preserve"> </w:t>
        </w:r>
      </w:ins>
      <w:r w:rsidR="005E0060" w:rsidRPr="0022117E">
        <w:rPr>
          <w:rFonts w:cs="Times New Roman"/>
        </w:rPr>
        <w:t xml:space="preserve">treatment, DSS </w:t>
      </w:r>
      <w:r w:rsidR="00DD2CEA" w:rsidRPr="0022117E">
        <w:rPr>
          <w:rFonts w:cs="Times New Roman"/>
        </w:rPr>
        <w:t>was</w:t>
      </w:r>
      <w:r w:rsidR="00082DA1">
        <w:rPr>
          <w:rFonts w:cs="Times New Roman"/>
        </w:rPr>
        <w:t xml:space="preserve"> treated </w:t>
      </w:r>
      <w:r w:rsidR="00DD2CEA" w:rsidRPr="0022117E">
        <w:rPr>
          <w:rFonts w:cs="Times New Roman"/>
        </w:rPr>
        <w:t xml:space="preserve">after the </w:t>
      </w:r>
      <w:r w:rsidR="008C7A06" w:rsidRPr="0022117E">
        <w:rPr>
          <w:rFonts w:cs="Times New Roman"/>
        </w:rPr>
        <w:t>RC</w:t>
      </w:r>
      <w:r w:rsidR="008C7A06">
        <w:rPr>
          <w:rFonts w:cs="Times New Roman"/>
        </w:rPr>
        <w:t>J</w:t>
      </w:r>
      <w:ins w:id="217" w:author="Rachagani, Satyanarayana" w:date="2021-03-26T11:54:00Z">
        <w:r w:rsidR="00BF0DE4">
          <w:rPr>
            <w:rFonts w:cs="Times New Roman"/>
          </w:rPr>
          <w:t xml:space="preserve"> </w:t>
        </w:r>
      </w:ins>
      <w:r w:rsidR="00DD2CEA" w:rsidRPr="0022117E">
        <w:rPr>
          <w:rFonts w:cs="Times New Roman"/>
        </w:rPr>
        <w:t>treatment</w:t>
      </w:r>
      <w:r w:rsidR="005E0060" w:rsidRPr="0022117E">
        <w:rPr>
          <w:rFonts w:cs="Times New Roman"/>
        </w:rPr>
        <w:t xml:space="preserve">. </w:t>
      </w:r>
    </w:p>
    <w:p w14:paraId="50BA28D5" w14:textId="77777777" w:rsidR="008C7A06" w:rsidRPr="0022117E" w:rsidRDefault="008C7A06" w:rsidP="00DD22AC">
      <w:pPr>
        <w:spacing w:after="0" w:line="360" w:lineRule="auto"/>
        <w:ind w:firstLine="720"/>
        <w:jc w:val="both"/>
        <w:rPr>
          <w:rFonts w:cs="Times New Roman"/>
        </w:rPr>
      </w:pPr>
    </w:p>
    <w:p w14:paraId="10BD4EDF"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218" w:name="_Toc531690748"/>
      <w:bookmarkStart w:id="219" w:name="_Toc11773669"/>
      <w:r w:rsidRPr="00F95C47">
        <w:rPr>
          <w:rFonts w:eastAsiaTheme="majorEastAsia" w:cs="Times New Roman"/>
          <w:b/>
          <w:sz w:val="26"/>
          <w:szCs w:val="24"/>
        </w:rPr>
        <w:t>Immunoblotting a</w:t>
      </w:r>
      <w:r w:rsidR="005E0060" w:rsidRPr="00F95C47">
        <w:rPr>
          <w:rFonts w:eastAsiaTheme="majorEastAsia" w:cs="Times New Roman"/>
          <w:b/>
          <w:sz w:val="26"/>
          <w:szCs w:val="24"/>
        </w:rPr>
        <w:t>nalysis</w:t>
      </w:r>
      <w:bookmarkEnd w:id="218"/>
      <w:bookmarkEnd w:id="219"/>
    </w:p>
    <w:p w14:paraId="49876C2C" w14:textId="314EC586" w:rsidR="005E0060" w:rsidRDefault="005E0060" w:rsidP="00DD22AC">
      <w:pPr>
        <w:spacing w:after="0" w:line="360" w:lineRule="auto"/>
        <w:ind w:firstLine="720"/>
        <w:jc w:val="both"/>
        <w:rPr>
          <w:rFonts w:cs="Times New Roman"/>
        </w:rPr>
      </w:pPr>
      <w:r w:rsidRPr="0022117E">
        <w:rPr>
          <w:rFonts w:cs="Times New Roman"/>
        </w:rPr>
        <w:t>Cell</w:t>
      </w:r>
      <w:r w:rsidR="008C7A06">
        <w:rPr>
          <w:rFonts w:cs="Times New Roman"/>
        </w:rPr>
        <w:t xml:space="preserve"> lines</w:t>
      </w:r>
      <w:r w:rsidRPr="0022117E">
        <w:rPr>
          <w:rFonts w:cs="Times New Roman"/>
        </w:rPr>
        <w:t xml:space="preserve"> were treated following the pre-</w:t>
      </w:r>
      <w:r w:rsidR="008C7A06" w:rsidRPr="0022117E">
        <w:rPr>
          <w:rFonts w:cs="Times New Roman"/>
        </w:rPr>
        <w:t>RC</w:t>
      </w:r>
      <w:r w:rsidR="008C7A06">
        <w:rPr>
          <w:rFonts w:cs="Times New Roman"/>
        </w:rPr>
        <w:t>J</w:t>
      </w:r>
      <w:ins w:id="220" w:author="Rachagani, Satyanarayana" w:date="2021-03-26T11:54:00Z">
        <w:r w:rsidR="00BF0DE4">
          <w:rPr>
            <w:rFonts w:cs="Times New Roman"/>
          </w:rPr>
          <w:t xml:space="preserve"> </w:t>
        </w:r>
      </w:ins>
      <w:r w:rsidRPr="0022117E">
        <w:rPr>
          <w:rFonts w:cs="Times New Roman"/>
        </w:rPr>
        <w:t>and post-</w:t>
      </w:r>
      <w:r w:rsidR="008C7A06" w:rsidRPr="0022117E">
        <w:rPr>
          <w:rFonts w:cs="Times New Roman"/>
        </w:rPr>
        <w:t>RC</w:t>
      </w:r>
      <w:r w:rsidR="008C7A06">
        <w:rPr>
          <w:rFonts w:cs="Times New Roman"/>
        </w:rPr>
        <w:t>J</w:t>
      </w:r>
      <w:ins w:id="221" w:author="Rachagani, Satyanarayana" w:date="2021-03-26T11:54:00Z">
        <w:r w:rsidR="00BF0DE4">
          <w:rPr>
            <w:rFonts w:cs="Times New Roman"/>
          </w:rPr>
          <w:t xml:space="preserve"> </w:t>
        </w:r>
      </w:ins>
      <w:r w:rsidRPr="0022117E">
        <w:rPr>
          <w:rFonts w:cs="Times New Roman"/>
        </w:rPr>
        <w:t xml:space="preserve">treatment schemes; </w:t>
      </w:r>
      <w:r w:rsidR="008C7A06">
        <w:rPr>
          <w:rFonts w:cs="Times New Roman"/>
        </w:rPr>
        <w:t>along with</w:t>
      </w:r>
      <w:r w:rsidRPr="0022117E">
        <w:rPr>
          <w:rFonts w:cs="Times New Roman"/>
        </w:rPr>
        <w:t xml:space="preserve"> DSS control. Protein was isolated from the cells using</w:t>
      </w:r>
      <w:ins w:id="222" w:author="Rachagani, Satyanarayana" w:date="2021-03-26T11:54:00Z">
        <w:r w:rsidR="00BF0DE4">
          <w:rPr>
            <w:rFonts w:cs="Times New Roman"/>
          </w:rPr>
          <w:t xml:space="preserve"> </w:t>
        </w:r>
      </w:ins>
      <w:r w:rsidR="008F6DA6">
        <w:rPr>
          <w:rFonts w:cs="Times New Roman"/>
        </w:rPr>
        <w:t>r</w:t>
      </w:r>
      <w:r w:rsidR="008C7A06" w:rsidRPr="008C7A06">
        <w:rPr>
          <w:rFonts w:cs="Times New Roman"/>
        </w:rPr>
        <w:t>adio</w:t>
      </w:r>
      <w:r w:rsidR="008F6DA6">
        <w:rPr>
          <w:rFonts w:cs="Times New Roman"/>
        </w:rPr>
        <w:t>-</w:t>
      </w:r>
      <w:r w:rsidR="008C7A06" w:rsidRPr="008C7A06">
        <w:rPr>
          <w:rFonts w:cs="Times New Roman"/>
        </w:rPr>
        <w:t xml:space="preserve">immunoprecipitation </w:t>
      </w:r>
      <w:proofErr w:type="gramStart"/>
      <w:r w:rsidR="008C7A06" w:rsidRPr="008C7A06">
        <w:rPr>
          <w:rFonts w:cs="Times New Roman"/>
        </w:rPr>
        <w:t>assay</w:t>
      </w:r>
      <w:r w:rsidRPr="0022117E">
        <w:rPr>
          <w:rFonts w:cs="Times New Roman"/>
        </w:rPr>
        <w:t xml:space="preserve">  buffer</w:t>
      </w:r>
      <w:proofErr w:type="gramEnd"/>
      <w:r w:rsidRPr="0022117E">
        <w:rPr>
          <w:rFonts w:cs="Times New Roman"/>
        </w:rPr>
        <w:t xml:space="preserve"> (50 mM Tris-HCl pH-7.5, 150 mM NaCl, 1% NP-40, 0.5% sodium deoxycholate and 0.1% sodium dodecyl sulfate) containing complete protease inhibitor</w:t>
      </w:r>
      <w:r w:rsidR="008F6DA6">
        <w:rPr>
          <w:rFonts w:cs="Times New Roman"/>
        </w:rPr>
        <w:t xml:space="preserve"> cocktail (</w:t>
      </w:r>
      <w:r w:rsidR="008F6DA6" w:rsidRPr="008F6DA6">
        <w:rPr>
          <w:rFonts w:cs="Times New Roman"/>
        </w:rPr>
        <w:t>St. Louis, MO</w:t>
      </w:r>
      <w:r w:rsidR="008F6DA6">
        <w:rPr>
          <w:rFonts w:cs="Times New Roman"/>
        </w:rPr>
        <w:t xml:space="preserve">, </w:t>
      </w:r>
      <w:r w:rsidR="008F6DA6" w:rsidRPr="008F6DA6">
        <w:rPr>
          <w:rFonts w:cs="Times New Roman"/>
        </w:rPr>
        <w:t>USA</w:t>
      </w:r>
      <w:r w:rsidR="008F6DA6">
        <w:rPr>
          <w:rFonts w:cs="Times New Roman"/>
        </w:rPr>
        <w:t>)</w:t>
      </w:r>
      <w:r w:rsidR="00DD5925">
        <w:rPr>
          <w:rFonts w:cs="Times New Roman"/>
        </w:rPr>
        <w:t xml:space="preserve"> along with</w:t>
      </w:r>
      <w:r w:rsidRPr="0022117E">
        <w:rPr>
          <w:rFonts w:cs="Times New Roman"/>
        </w:rPr>
        <w:t xml:space="preserve"> 1 mM PMSF, 2 mM Na</w:t>
      </w:r>
      <w:r w:rsidRPr="0022117E">
        <w:rPr>
          <w:rFonts w:cs="Times New Roman"/>
          <w:vertAlign w:val="subscript"/>
        </w:rPr>
        <w:t>3</w:t>
      </w:r>
      <w:r w:rsidRPr="0022117E">
        <w:rPr>
          <w:rFonts w:cs="Times New Roman"/>
        </w:rPr>
        <w:t>VO</w:t>
      </w:r>
      <w:r w:rsidRPr="0022117E">
        <w:rPr>
          <w:rFonts w:cs="Times New Roman"/>
          <w:vertAlign w:val="subscript"/>
        </w:rPr>
        <w:t>4</w:t>
      </w:r>
      <w:r w:rsidRPr="0022117E">
        <w:rPr>
          <w:rFonts w:cs="Times New Roman"/>
        </w:rPr>
        <w:t xml:space="preserve">, and 10 mM </w:t>
      </w:r>
      <w:proofErr w:type="spellStart"/>
      <w:r w:rsidRPr="0022117E">
        <w:rPr>
          <w:rFonts w:cs="Times New Roman"/>
        </w:rPr>
        <w:t>NaF</w:t>
      </w:r>
      <w:proofErr w:type="spellEnd"/>
      <w:r w:rsidRPr="0022117E">
        <w:rPr>
          <w:rFonts w:cs="Times New Roman"/>
        </w:rPr>
        <w:t xml:space="preserve"> </w:t>
      </w:r>
      <w:r w:rsidR="00DD5925">
        <w:rPr>
          <w:rFonts w:cs="Times New Roman"/>
        </w:rPr>
        <w:t xml:space="preserve">inhibitors </w:t>
      </w:r>
      <w:r w:rsidRPr="0022117E">
        <w:rPr>
          <w:rFonts w:cs="Times New Roman"/>
        </w:rPr>
        <w:t>to lyse the cells. The samples were centrifuged at 13,000 rpm for 20 min</w:t>
      </w:r>
      <w:ins w:id="223" w:author="Rachagani, Satyanarayana" w:date="2021-03-26T11:55:00Z">
        <w:r w:rsidR="00BF0DE4">
          <w:rPr>
            <w:rFonts w:cs="Times New Roman"/>
          </w:rPr>
          <w:t xml:space="preserve"> at 4</w:t>
        </w:r>
        <w:r w:rsidR="00BF0DE4" w:rsidRPr="00BF0DE4">
          <w:rPr>
            <w:rFonts w:cs="Times New Roman"/>
            <w:vertAlign w:val="superscript"/>
            <w:rPrChange w:id="224" w:author="Rachagani, Satyanarayana" w:date="2021-03-26T11:55:00Z">
              <w:rPr>
                <w:rFonts w:cs="Times New Roman"/>
              </w:rPr>
            </w:rPrChange>
          </w:rPr>
          <w:t>o</w:t>
        </w:r>
        <w:r w:rsidR="00BF0DE4">
          <w:rPr>
            <w:rFonts w:cs="Times New Roman"/>
          </w:rPr>
          <w:t>C</w:t>
        </w:r>
      </w:ins>
      <w:r w:rsidRPr="0022117E">
        <w:rPr>
          <w:rFonts w:cs="Times New Roman"/>
          <w:szCs w:val="24"/>
        </w:rPr>
        <w:t xml:space="preserve">. The isolated proteins were denatured and </w:t>
      </w:r>
      <w:r w:rsidR="00DD5925">
        <w:rPr>
          <w:rFonts w:cs="Times New Roman"/>
          <w:szCs w:val="24"/>
        </w:rPr>
        <w:t>separated</w:t>
      </w:r>
      <w:r w:rsidR="00223ED9">
        <w:rPr>
          <w:rFonts w:cs="Times New Roman"/>
          <w:szCs w:val="24"/>
        </w:rPr>
        <w:t xml:space="preserve"> on</w:t>
      </w:r>
      <w:r w:rsidRPr="0022117E">
        <w:rPr>
          <w:rFonts w:cs="Times New Roman"/>
          <w:szCs w:val="24"/>
        </w:rPr>
        <w:t xml:space="preserve"> 10-12% </w:t>
      </w:r>
      <w:r w:rsidR="00223ED9">
        <w:rPr>
          <w:rFonts w:cs="Times New Roman"/>
          <w:szCs w:val="24"/>
        </w:rPr>
        <w:t>SDS-</w:t>
      </w:r>
      <w:r w:rsidRPr="0022117E">
        <w:rPr>
          <w:rFonts w:cs="Times New Roman"/>
          <w:szCs w:val="24"/>
        </w:rPr>
        <w:t>polyacrylamide gel.  The proteins were then blotted onto polyvinylidene difluoride membranes</w:t>
      </w:r>
      <w:r w:rsidRPr="00F95C47">
        <w:rPr>
          <w:rFonts w:cs="Times New Roman"/>
        </w:rPr>
        <w:t xml:space="preserve"> (</w:t>
      </w:r>
      <w:r w:rsidRPr="0022117E">
        <w:rPr>
          <w:rFonts w:cs="Times New Roman"/>
          <w:szCs w:val="24"/>
        </w:rPr>
        <w:t xml:space="preserve">Millipore, </w:t>
      </w:r>
      <w:proofErr w:type="spellStart"/>
      <w:r w:rsidRPr="0022117E">
        <w:rPr>
          <w:rFonts w:cs="Times New Roman"/>
          <w:szCs w:val="24"/>
        </w:rPr>
        <w:t>Massachussets</w:t>
      </w:r>
      <w:proofErr w:type="spellEnd"/>
      <w:r w:rsidRPr="0022117E">
        <w:rPr>
          <w:rFonts w:cs="Times New Roman"/>
          <w:szCs w:val="24"/>
        </w:rPr>
        <w:t>, MA, USA)</w:t>
      </w:r>
      <w:del w:id="225" w:author="Rachagani, Satyanarayana" w:date="2021-03-26T11:55:00Z">
        <w:r w:rsidRPr="0022117E" w:rsidDel="00BF0DE4">
          <w:rPr>
            <w:rFonts w:cs="Times New Roman"/>
            <w:szCs w:val="24"/>
          </w:rPr>
          <w:delText xml:space="preserve"> </w:delText>
        </w:r>
      </w:del>
      <w:r w:rsidRPr="0022117E">
        <w:rPr>
          <w:rFonts w:cs="Times New Roman"/>
          <w:szCs w:val="24"/>
        </w:rPr>
        <w:t>. The membranes were probed overnight at 4</w:t>
      </w:r>
      <w:r w:rsidRPr="00DD22AC">
        <w:rPr>
          <w:rFonts w:cs="Times New Roman"/>
          <w:szCs w:val="24"/>
        </w:rPr>
        <w:t>°</w:t>
      </w:r>
      <w:r w:rsidRPr="0022117E">
        <w:rPr>
          <w:rFonts w:cs="Times New Roman"/>
          <w:szCs w:val="24"/>
        </w:rPr>
        <w:t xml:space="preserve">C with specific antibodies. They were then washed and probed with the corresponding secondary antibody. The probed bands were visualized by chemiluminescence. </w:t>
      </w:r>
      <w:r w:rsidR="00521611">
        <w:rPr>
          <w:rFonts w:cs="Times New Roman"/>
          <w:szCs w:val="24"/>
        </w:rPr>
        <w:t>The primary a</w:t>
      </w:r>
      <w:r w:rsidRPr="0022117E">
        <w:rPr>
          <w:rFonts w:cs="Times New Roman"/>
          <w:szCs w:val="24"/>
        </w:rPr>
        <w:t xml:space="preserve">ntibodies </w:t>
      </w:r>
      <w:r w:rsidR="00521611">
        <w:rPr>
          <w:rFonts w:cs="Times New Roman"/>
          <w:szCs w:val="24"/>
        </w:rPr>
        <w:t xml:space="preserve">were listed as </w:t>
      </w:r>
      <w:proofErr w:type="spellStart"/>
      <w:r w:rsidR="00521611">
        <w:rPr>
          <w:rFonts w:cs="Times New Roman"/>
          <w:szCs w:val="24"/>
        </w:rPr>
        <w:t>below:</w:t>
      </w:r>
      <w:r w:rsidR="00521611">
        <w:rPr>
          <w:rFonts w:cs="Times New Roman"/>
        </w:rPr>
        <w:t>phospho</w:t>
      </w:r>
      <w:r w:rsidRPr="0022117E">
        <w:rPr>
          <w:rFonts w:cs="Times New Roman"/>
        </w:rPr>
        <w:t>-cMyc</w:t>
      </w:r>
      <w:proofErr w:type="spellEnd"/>
      <w:r w:rsidRPr="0022117E">
        <w:rPr>
          <w:rFonts w:cs="Times New Roman"/>
        </w:rPr>
        <w:t xml:space="preserve"> (Ser62), c</w:t>
      </w:r>
      <w:r w:rsidR="00521611">
        <w:rPr>
          <w:rFonts w:cs="Times New Roman"/>
        </w:rPr>
        <w:t>-</w:t>
      </w:r>
      <w:proofErr w:type="spellStart"/>
      <w:r w:rsidRPr="0022117E">
        <w:rPr>
          <w:rFonts w:cs="Times New Roman"/>
        </w:rPr>
        <w:t>Myc</w:t>
      </w:r>
      <w:proofErr w:type="spellEnd"/>
      <w:r w:rsidRPr="0022117E">
        <w:rPr>
          <w:rFonts w:cs="Times New Roman"/>
        </w:rPr>
        <w:t>, glutathione peroxidase 1 (GPx-1), superoxide dismutase 1 (SOD1), superoxide dismutase 2 (SOD2), inhibitor of nuclear factor kappa-B kinase subunit beta (IKK-β), nuclear factor kappa-light-chain-enhancer of activated B cells subunit p65 (</w:t>
      </w:r>
      <w:proofErr w:type="spellStart"/>
      <w:r w:rsidRPr="0022117E">
        <w:rPr>
          <w:rFonts w:cs="Times New Roman"/>
        </w:rPr>
        <w:t>NF</w:t>
      </w:r>
      <w:r w:rsidRPr="00F95C47">
        <w:rPr>
          <w:rFonts w:cs="Times New Roman"/>
        </w:rPr>
        <w:t>κB</w:t>
      </w:r>
      <w:proofErr w:type="spellEnd"/>
      <w:r w:rsidRPr="00F95C47">
        <w:rPr>
          <w:rFonts w:cs="Times New Roman"/>
        </w:rPr>
        <w:t xml:space="preserve"> p65), p53, Bcl-1 associated X apoptosis regulator (</w:t>
      </w:r>
      <w:proofErr w:type="spellStart"/>
      <w:r w:rsidRPr="00F95C47">
        <w:rPr>
          <w:rFonts w:cs="Times New Roman"/>
        </w:rPr>
        <w:t>Bax</w:t>
      </w:r>
      <w:proofErr w:type="spellEnd"/>
      <w:r w:rsidRPr="00F95C47">
        <w:rPr>
          <w:rFonts w:cs="Times New Roman"/>
        </w:rPr>
        <w:t>), B-cell lymphoma 2 (Bcl-2), p27 KIP,</w:t>
      </w:r>
      <w:r w:rsidR="00E568B4" w:rsidRPr="00F95C47">
        <w:rPr>
          <w:rFonts w:cs="Times New Roman"/>
        </w:rPr>
        <w:t xml:space="preserve"> and</w:t>
      </w:r>
      <w:r w:rsidRPr="00F95C47">
        <w:rPr>
          <w:rFonts w:cs="Times New Roman"/>
        </w:rPr>
        <w:t xml:space="preserve"> p21 Waf1/</w:t>
      </w:r>
      <w:proofErr w:type="spellStart"/>
      <w:r w:rsidRPr="00F95C47">
        <w:rPr>
          <w:rFonts w:cs="Times New Roman"/>
        </w:rPr>
        <w:t>cip</w:t>
      </w:r>
      <w:proofErr w:type="spellEnd"/>
      <w:r w:rsidR="00E568B4" w:rsidRPr="000A22CD">
        <w:rPr>
          <w:rFonts w:cs="Times New Roman"/>
        </w:rPr>
        <w:t>.</w:t>
      </w:r>
      <w:r w:rsidR="00E568B4" w:rsidRPr="0022117E">
        <w:rPr>
          <w:rFonts w:cs="Times New Roman"/>
          <w:szCs w:val="24"/>
        </w:rPr>
        <w:t xml:space="preserve"> β-a</w:t>
      </w:r>
      <w:r w:rsidRPr="0022117E">
        <w:rPr>
          <w:rFonts w:cs="Times New Roman"/>
          <w:szCs w:val="24"/>
        </w:rPr>
        <w:t>ctin</w:t>
      </w:r>
      <w:r w:rsidR="00E568B4" w:rsidRPr="00F95C47">
        <w:rPr>
          <w:rFonts w:cs="Times New Roman"/>
        </w:rPr>
        <w:t xml:space="preserve"> was used as an internal loading control.</w:t>
      </w:r>
    </w:p>
    <w:p w14:paraId="6B4D9F6F" w14:textId="77777777" w:rsidR="00521611" w:rsidRPr="00F95C47" w:rsidRDefault="00521611" w:rsidP="00DD22AC">
      <w:pPr>
        <w:spacing w:after="0" w:line="360" w:lineRule="auto"/>
        <w:ind w:firstLine="720"/>
        <w:jc w:val="both"/>
        <w:rPr>
          <w:rFonts w:cs="Times New Roman"/>
        </w:rPr>
      </w:pPr>
    </w:p>
    <w:p w14:paraId="1BEA6228"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226" w:name="_Toc11773670"/>
      <w:r w:rsidRPr="00F95C47">
        <w:rPr>
          <w:rFonts w:eastAsiaTheme="majorEastAsia" w:cs="Times New Roman"/>
          <w:b/>
          <w:sz w:val="26"/>
          <w:szCs w:val="24"/>
        </w:rPr>
        <w:t>Cell cycle a</w:t>
      </w:r>
      <w:r w:rsidR="005E0060" w:rsidRPr="00F95C47">
        <w:rPr>
          <w:rFonts w:eastAsiaTheme="majorEastAsia" w:cs="Times New Roman"/>
          <w:b/>
          <w:sz w:val="26"/>
          <w:szCs w:val="24"/>
        </w:rPr>
        <w:t>nalysis</w:t>
      </w:r>
      <w:bookmarkEnd w:id="226"/>
    </w:p>
    <w:p w14:paraId="09C463B0" w14:textId="77777777" w:rsidR="005E0060" w:rsidRDefault="005E0060" w:rsidP="00DD22AC">
      <w:pPr>
        <w:spacing w:after="0" w:line="360" w:lineRule="auto"/>
        <w:jc w:val="both"/>
        <w:rPr>
          <w:rFonts w:cs="Times New Roman"/>
        </w:rPr>
      </w:pPr>
      <w:r w:rsidRPr="000A22CD">
        <w:rPr>
          <w:rFonts w:cs="Times New Roman"/>
        </w:rPr>
        <w:tab/>
        <w:t xml:space="preserve">For cell cycle analysis, flow cytometry was performed following </w:t>
      </w:r>
      <w:r w:rsidR="00D8790E" w:rsidRPr="000A22CD">
        <w:rPr>
          <w:rFonts w:cs="Times New Roman"/>
        </w:rPr>
        <w:t>previously described procedures</w:t>
      </w:r>
      <w:r w:rsidR="000C09A8" w:rsidRPr="0022117E">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 </w:instrText>
      </w:r>
      <w:r w:rsidR="000C09A8">
        <w:rPr>
          <w:rFonts w:cs="Times New Roman"/>
          <w:noProof/>
        </w:rPr>
        <w:fldChar w:fldCharType="begin">
          <w:fldData xml:space="preserve">PEVuZE5vdGU+PENpdGU+PEF1dGhvcj5NdWtob3BhZGh5YXk8L0F1dGhvcj48WWVhcj4yMDEzPC9Z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</w:fldData>
        </w:fldChar>
      </w:r>
      <w:r w:rsidR="007202B5">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7202B5" w:rsidRPr="007202B5">
        <w:rPr>
          <w:rFonts w:cs="Times New Roman"/>
          <w:noProof/>
          <w:vertAlign w:val="superscript"/>
        </w:rPr>
        <w:t>23</w:t>
      </w:r>
      <w:r w:rsidR="000C09A8" w:rsidRPr="0022117E">
        <w:rPr>
          <w:rFonts w:cs="Times New Roman"/>
          <w:noProof/>
        </w:rPr>
        <w:fldChar w:fldCharType="end"/>
      </w:r>
      <w:r w:rsidRPr="0022117E">
        <w:rPr>
          <w:rFonts w:cs="Times New Roman"/>
        </w:rPr>
        <w:t>. For 48 h, cells were serum starved. Then, the cells were treated according to the pre-</w:t>
      </w:r>
      <w:r w:rsidR="00521611" w:rsidRPr="0022117E">
        <w:rPr>
          <w:rFonts w:cs="Times New Roman"/>
        </w:rPr>
        <w:t>RC</w:t>
      </w:r>
      <w:r w:rsidR="00521611">
        <w:rPr>
          <w:rFonts w:cs="Times New Roman"/>
        </w:rPr>
        <w:t>J</w:t>
      </w:r>
      <w:r w:rsidRPr="0022117E">
        <w:rPr>
          <w:rFonts w:cs="Times New Roman"/>
        </w:rPr>
        <w:t>, post-</w:t>
      </w:r>
      <w:r w:rsidR="00521611" w:rsidRPr="0022117E">
        <w:rPr>
          <w:rFonts w:cs="Times New Roman"/>
        </w:rPr>
        <w:t>RC</w:t>
      </w:r>
      <w:r w:rsidR="00521611">
        <w:rPr>
          <w:rFonts w:cs="Times New Roman"/>
        </w:rPr>
        <w:t>J</w:t>
      </w:r>
      <w:r w:rsidRPr="0022117E">
        <w:rPr>
          <w:rFonts w:cs="Times New Roman"/>
        </w:rPr>
        <w:t xml:space="preserve">, and DSS only treatment schemes along with a control without treatment. Following treatment, the cells were harvested with PBS and fixed in 70% ethanol. After fixation, </w:t>
      </w:r>
      <w:r w:rsidRPr="0022117E">
        <w:rPr>
          <w:rFonts w:cs="Times New Roman"/>
        </w:rPr>
        <w:lastRenderedPageBreak/>
        <w:t xml:space="preserve">the cells were washed and then stained with Telford reagent, which contained 50 µg/mL propidium iodide, 90 mM EDTA, 0.1% Triton X-100, and 1 µg/mL RNase A. </w:t>
      </w:r>
      <w:r w:rsidR="00521611">
        <w:rPr>
          <w:rFonts w:cs="Times New Roman"/>
        </w:rPr>
        <w:t xml:space="preserve">The </w:t>
      </w:r>
      <w:r w:rsidRPr="0022117E">
        <w:rPr>
          <w:rFonts w:cs="Times New Roman"/>
        </w:rPr>
        <w:t xml:space="preserve">DNA content was analyzed </w:t>
      </w:r>
      <w:r w:rsidR="00521611">
        <w:rPr>
          <w:rFonts w:cs="Times New Roman"/>
        </w:rPr>
        <w:t xml:space="preserve">by </w:t>
      </w:r>
      <w:r w:rsidRPr="0022117E">
        <w:rPr>
          <w:rFonts w:cs="Times New Roman"/>
        </w:rPr>
        <w:t>using a FACS flow cytometer.</w:t>
      </w:r>
      <w:bookmarkStart w:id="227" w:name="_Toc531690749"/>
    </w:p>
    <w:p w14:paraId="4E311188" w14:textId="77777777" w:rsidR="00521611" w:rsidRPr="0022117E" w:rsidRDefault="00521611" w:rsidP="00DD22AC">
      <w:pPr>
        <w:spacing w:after="0" w:line="360" w:lineRule="auto"/>
        <w:jc w:val="both"/>
        <w:rPr>
          <w:rFonts w:cs="Times New Roman"/>
        </w:rPr>
      </w:pPr>
    </w:p>
    <w:p w14:paraId="4B7A69E5" w14:textId="77777777" w:rsidR="005E0060" w:rsidRPr="002E1A12" w:rsidRDefault="00521611" w:rsidP="00DD22AC">
      <w:pPr>
        <w:keepNext/>
        <w:keepLines/>
        <w:spacing w:after="0" w:line="360" w:lineRule="auto"/>
        <w:jc w:val="both"/>
        <w:outlineLvl w:val="2"/>
        <w:rPr>
          <w:rFonts w:eastAsiaTheme="majorEastAsia" w:cs="Times New Roman"/>
          <w:b/>
          <w:sz w:val="26"/>
          <w:szCs w:val="24"/>
        </w:rPr>
      </w:pPr>
      <w:bookmarkStart w:id="228" w:name="_Toc11773671"/>
      <w:r>
        <w:rPr>
          <w:rFonts w:eastAsiaTheme="majorEastAsia" w:cs="Times New Roman"/>
          <w:b/>
          <w:sz w:val="26"/>
          <w:szCs w:val="24"/>
        </w:rPr>
        <w:t xml:space="preserve">Colony formation </w:t>
      </w:r>
      <w:r w:rsidR="00B06063" w:rsidRPr="002E1A12">
        <w:rPr>
          <w:rFonts w:eastAsiaTheme="majorEastAsia" w:cs="Times New Roman"/>
          <w:b/>
          <w:sz w:val="26"/>
          <w:szCs w:val="24"/>
        </w:rPr>
        <w:t>a</w:t>
      </w:r>
      <w:r w:rsidR="005E0060" w:rsidRPr="002E1A12">
        <w:rPr>
          <w:rFonts w:eastAsiaTheme="majorEastAsia" w:cs="Times New Roman"/>
          <w:b/>
          <w:sz w:val="26"/>
          <w:szCs w:val="24"/>
        </w:rPr>
        <w:t>ssay</w:t>
      </w:r>
      <w:bookmarkEnd w:id="228"/>
    </w:p>
    <w:p w14:paraId="323D47B7" w14:textId="77777777" w:rsidR="00967ECC" w:rsidRDefault="005E0060" w:rsidP="00967ECC">
      <w:pPr>
        <w:spacing w:line="360" w:lineRule="auto"/>
        <w:jc w:val="both"/>
      </w:pPr>
      <w:r w:rsidRPr="006666CE">
        <w:rPr>
          <w:rFonts w:cs="Times New Roman"/>
        </w:rPr>
        <w:tab/>
      </w:r>
      <w:r w:rsidR="00521611">
        <w:rPr>
          <w:rFonts w:cs="Times New Roman"/>
        </w:rPr>
        <w:t xml:space="preserve">For this </w:t>
      </w:r>
      <w:proofErr w:type="gramStart"/>
      <w:r w:rsidR="00521611">
        <w:rPr>
          <w:rFonts w:cs="Times New Roman"/>
        </w:rPr>
        <w:t xml:space="preserve">assay, </w:t>
      </w:r>
      <w:r w:rsidRPr="006666CE">
        <w:rPr>
          <w:rFonts w:cs="Times New Roman"/>
        </w:rPr>
        <w:t xml:space="preserve">  </w:t>
      </w:r>
      <w:proofErr w:type="gramEnd"/>
      <w:r w:rsidRPr="006666CE">
        <w:rPr>
          <w:rFonts w:cs="Times New Roman"/>
        </w:rPr>
        <w:t>500 cells</w:t>
      </w:r>
      <w:r w:rsidR="00521611">
        <w:rPr>
          <w:rFonts w:cs="Times New Roman"/>
        </w:rPr>
        <w:t xml:space="preserve"> per well</w:t>
      </w:r>
      <w:r w:rsidRPr="006666CE">
        <w:rPr>
          <w:rFonts w:cs="Times New Roman"/>
        </w:rPr>
        <w:t xml:space="preserve"> were seeded </w:t>
      </w:r>
      <w:r w:rsidR="00521611">
        <w:rPr>
          <w:rFonts w:cs="Times New Roman"/>
        </w:rPr>
        <w:t>in a six well plate</w:t>
      </w:r>
      <w:r w:rsidRPr="006666CE">
        <w:rPr>
          <w:rFonts w:cs="Times New Roman"/>
        </w:rPr>
        <w:t>. Following the pre-</w:t>
      </w:r>
      <w:r w:rsidR="00521611" w:rsidRPr="006666CE">
        <w:rPr>
          <w:rFonts w:cs="Times New Roman"/>
        </w:rPr>
        <w:t>RC</w:t>
      </w:r>
      <w:r w:rsidR="00521611">
        <w:rPr>
          <w:rFonts w:cs="Times New Roman"/>
        </w:rPr>
        <w:t>J</w:t>
      </w:r>
      <w:r w:rsidRPr="006666CE">
        <w:rPr>
          <w:rFonts w:cs="Times New Roman"/>
        </w:rPr>
        <w:t>, post-</w:t>
      </w:r>
      <w:r w:rsidR="00521611" w:rsidRPr="006666CE">
        <w:rPr>
          <w:rFonts w:cs="Times New Roman"/>
        </w:rPr>
        <w:t>RC</w:t>
      </w:r>
      <w:r w:rsidR="00521611">
        <w:rPr>
          <w:rFonts w:cs="Times New Roman"/>
        </w:rPr>
        <w:t>J</w:t>
      </w:r>
      <w:r w:rsidRPr="006666CE">
        <w:rPr>
          <w:rFonts w:cs="Times New Roman"/>
        </w:rPr>
        <w:t xml:space="preserve">, DSS only, and control treatments, fresh media was </w:t>
      </w:r>
      <w:r w:rsidR="00521611">
        <w:rPr>
          <w:rFonts w:cs="Times New Roman"/>
        </w:rPr>
        <w:t>added</w:t>
      </w:r>
      <w:r w:rsidRPr="006666CE">
        <w:rPr>
          <w:rFonts w:cs="Times New Roman"/>
        </w:rPr>
        <w:t xml:space="preserve">. After 14 days, media was </w:t>
      </w:r>
      <w:proofErr w:type="gramStart"/>
      <w:r w:rsidRPr="006666CE">
        <w:rPr>
          <w:rFonts w:cs="Times New Roman"/>
        </w:rPr>
        <w:t>removed</w:t>
      </w:r>
      <w:proofErr w:type="gramEnd"/>
      <w:r w:rsidRPr="006666CE">
        <w:rPr>
          <w:rFonts w:cs="Times New Roman"/>
        </w:rPr>
        <w:t xml:space="preserve"> and the cells were washed with PBS. The cells were then fixed with met</w:t>
      </w:r>
      <w:r w:rsidRPr="0022117E">
        <w:rPr>
          <w:rFonts w:cs="Times New Roman"/>
        </w:rPr>
        <w:t>hanol and stained with 0.5% crystal violet</w:t>
      </w:r>
      <w:r w:rsidR="00967ECC">
        <w:rPr>
          <w:rFonts w:cs="Times New Roman"/>
        </w:rPr>
        <w:t xml:space="preserve"> and  </w:t>
      </w:r>
      <w:r w:rsidR="00967ECC" w:rsidRPr="004776E6">
        <w:t xml:space="preserve">further dissolved in </w:t>
      </w:r>
      <w:r w:rsidR="00967ECC">
        <w:t xml:space="preserve">10% (v/v) </w:t>
      </w:r>
      <w:r w:rsidR="00967ECC" w:rsidRPr="004776E6">
        <w:t>acetic acid, and absorbance was recorde</w:t>
      </w:r>
      <w:r w:rsidR="00967ECC" w:rsidRPr="003942FD">
        <w:t>d</w:t>
      </w:r>
      <w:r w:rsidR="00967ECC">
        <w:t xml:space="preserve"> at 590 nm </w:t>
      </w:r>
      <w:r w:rsidR="000C09A8">
        <w:fldChar w:fldCharType="begin"/>
      </w:r>
      <w:r w:rsidR="007202B5">
        <w:instrText xml:space="preserve"> ADDIN EN.CITE &lt;EndNote&gt;&lt;Cite&gt;&lt;Author&gt;Chaudhary&lt;/Author&gt;&lt;Year&gt;2016&lt;/Year&gt;&lt;RecNum&gt;81&lt;/RecNum&gt;&lt;DisplayText&gt;&lt;style face="superscript"&gt;24&lt;/style&gt;&lt;/DisplayText&gt;&lt;record&gt;&lt;rec-number&gt;81&lt;/rec-number&gt;&lt;foreign-keys&gt;&lt;key app="EN" db-id="deftz9s98tx920evds5xz2zgd5ed2ds9awv9" timestamp="1573831882"&gt;81&lt;/key&gt;&lt;/foreign-keys&gt;&lt;ref-type name="Journal Article"&gt;17&lt;/ref-type&gt;&lt;contributors&gt;&lt;authors&gt;&lt;author&gt;Chaudhary, S.&lt;/author&gt;&lt;author&gt;Madhukrishna, B.&lt;/author&gt;&lt;author&gt;Adhya, A. K.&lt;/author&gt;&lt;author&gt;Keshari, S.&lt;/author&gt;&lt;author&gt;Mishra, S. K.&lt;/author&gt;&lt;/authors&gt;&lt;/contributors&gt;&lt;auth-address&gt;Cancer Biology Laboratory, Gene Function and Regulation group, Institute of Life Sciences, Nalco Square, Chandrasekharpur, Bhubaneswar, Odisha, India.&amp;#xD;Department of Pathology, Kalinga Institute of Medical Sciences, KIIT Rd, Chandaka Industrial Estate, Patia, Bhubaneshwar, Odisha, India.&lt;/auth-address&gt;&lt;titles&gt;&lt;title&gt;Overexpression of caspase 7 is ERalpha dependent to affect proliferation and cell growth in breast cancer cells by targeting p21(Cip)&lt;/title&gt;&lt;secondary-title&gt;Oncogenesis&lt;/secondary-title&gt;&lt;/titles&gt;&lt;periodical&gt;&lt;full-title&gt;Oncogenesis&lt;/full-title&gt;&lt;/periodical&gt;&lt;pages&gt;e219&lt;/pages&gt;&lt;volume&gt;5&lt;/volume&gt;&lt;edition&gt;2016/04/19&lt;/edition&gt;&lt;dates&gt;&lt;year&gt;2016&lt;/year&gt;&lt;pub-dates&gt;&lt;date&gt;Apr 18&lt;/date&gt;&lt;/pub-dates&gt;&lt;/dates&gt;&lt;isbn&gt;2157-9024 (Print)&amp;#xD;2157-9024 (Linking)&lt;/isbn&gt;&lt;accession-num&gt;27089142&lt;/accession-num&gt;&lt;urls&gt;&lt;related-urls&gt;&lt;url&gt;https://www.ncbi.nlm.nih.gov/pubmed/27089142&lt;/url&gt;&lt;/related-urls&gt;&lt;/urls&gt;&lt;custom2&gt;PMC4848833&lt;/custom2&gt;&lt;electronic-resource-num&gt;10.1038/oncsis.2016.12&lt;/electronic-resource-num&gt;&lt;/record&gt;&lt;/Cite&gt;&lt;/EndNote&gt;</w:instrText>
      </w:r>
      <w:r w:rsidR="000C09A8">
        <w:fldChar w:fldCharType="separate"/>
      </w:r>
      <w:r w:rsidR="007202B5" w:rsidRPr="007202B5">
        <w:rPr>
          <w:noProof/>
          <w:vertAlign w:val="superscript"/>
        </w:rPr>
        <w:t>24</w:t>
      </w:r>
      <w:r w:rsidR="000C09A8">
        <w:fldChar w:fldCharType="end"/>
      </w:r>
      <w:r w:rsidR="00967ECC" w:rsidRPr="003942FD">
        <w:t>.</w:t>
      </w:r>
    </w:p>
    <w:p w14:paraId="73F502EE" w14:textId="77777777" w:rsidR="005E0060" w:rsidRPr="0022117E" w:rsidRDefault="00B06063" w:rsidP="00DD22AC">
      <w:pPr>
        <w:spacing w:after="0" w:line="360" w:lineRule="auto"/>
        <w:jc w:val="both"/>
        <w:rPr>
          <w:rFonts w:eastAsiaTheme="majorEastAsia" w:cs="Times New Roman"/>
          <w:b/>
          <w:sz w:val="26"/>
          <w:szCs w:val="24"/>
        </w:rPr>
      </w:pPr>
      <w:bookmarkStart w:id="229" w:name="_Toc11773672"/>
      <w:r w:rsidRPr="0022117E">
        <w:rPr>
          <w:rFonts w:eastAsiaTheme="majorEastAsia" w:cs="Times New Roman"/>
          <w:b/>
          <w:sz w:val="26"/>
          <w:szCs w:val="24"/>
        </w:rPr>
        <w:t>Apoptosis a</w:t>
      </w:r>
      <w:r w:rsidR="005E0060" w:rsidRPr="0022117E">
        <w:rPr>
          <w:rFonts w:eastAsiaTheme="majorEastAsia" w:cs="Times New Roman"/>
          <w:b/>
          <w:sz w:val="26"/>
          <w:szCs w:val="24"/>
        </w:rPr>
        <w:t>ssay</w:t>
      </w:r>
      <w:bookmarkEnd w:id="229"/>
    </w:p>
    <w:p w14:paraId="197E614B" w14:textId="77777777" w:rsidR="005E0060" w:rsidRPr="000A22CD" w:rsidRDefault="005E0060" w:rsidP="00DD22AC">
      <w:pPr>
        <w:spacing w:after="0" w:line="360" w:lineRule="auto"/>
        <w:jc w:val="both"/>
        <w:rPr>
          <w:rFonts w:cs="Times New Roman"/>
        </w:rPr>
      </w:pPr>
      <w:r w:rsidRPr="00F95C47">
        <w:rPr>
          <w:rFonts w:cs="Times New Roman"/>
        </w:rPr>
        <w:tab/>
        <w:t>The cells were treated following the</w:t>
      </w:r>
      <w:r w:rsidR="00E568B4" w:rsidRPr="00F95C47">
        <w:rPr>
          <w:rFonts w:cs="Times New Roman"/>
        </w:rPr>
        <w:t xml:space="preserve"> DSS</w:t>
      </w:r>
      <w:r w:rsidRPr="00F95C47">
        <w:rPr>
          <w:rFonts w:cs="Times New Roman"/>
        </w:rPr>
        <w:t xml:space="preserve"> pre-</w:t>
      </w:r>
      <w:r w:rsidR="00967ECC" w:rsidRPr="00F95C47">
        <w:rPr>
          <w:rFonts w:cs="Times New Roman"/>
        </w:rPr>
        <w:t>RC</w:t>
      </w:r>
      <w:r w:rsidR="00967ECC">
        <w:rPr>
          <w:rFonts w:cs="Times New Roman"/>
        </w:rPr>
        <w:t>J</w:t>
      </w:r>
      <w:r w:rsidRPr="00F95C47">
        <w:rPr>
          <w:rFonts w:cs="Times New Roman"/>
        </w:rPr>
        <w:t xml:space="preserve">, </w:t>
      </w:r>
      <w:r w:rsidR="00E568B4" w:rsidRPr="00F95C47">
        <w:rPr>
          <w:rFonts w:cs="Times New Roman"/>
        </w:rPr>
        <w:t xml:space="preserve">DSS </w:t>
      </w:r>
      <w:r w:rsidRPr="000A22CD">
        <w:rPr>
          <w:rFonts w:cs="Times New Roman"/>
        </w:rPr>
        <w:t>post-</w:t>
      </w:r>
      <w:r w:rsidR="00967ECC" w:rsidRPr="000A22CD">
        <w:rPr>
          <w:rFonts w:cs="Times New Roman"/>
        </w:rPr>
        <w:t>RC</w:t>
      </w:r>
      <w:r w:rsidR="00967ECC">
        <w:rPr>
          <w:rFonts w:cs="Times New Roman"/>
        </w:rPr>
        <w:t>J</w:t>
      </w:r>
      <w:r w:rsidRPr="000A22CD">
        <w:rPr>
          <w:rFonts w:cs="Times New Roman"/>
        </w:rPr>
        <w:t>, DSS only, and control treatments. The treated cells were washed in PBS and then re-suspended in binding buffer</w:t>
      </w:r>
      <w:r w:rsidR="00967ECC">
        <w:rPr>
          <w:rFonts w:cs="Times New Roman"/>
        </w:rPr>
        <w:t xml:space="preserve"> </w:t>
      </w:r>
      <w:proofErr w:type="spellStart"/>
      <w:r w:rsidR="00967ECC">
        <w:rPr>
          <w:rFonts w:cs="Times New Roman"/>
        </w:rPr>
        <w:t>and</w:t>
      </w:r>
      <w:r w:rsidR="00967ECC" w:rsidRPr="000A22CD">
        <w:rPr>
          <w:rFonts w:cs="Times New Roman"/>
        </w:rPr>
        <w:t>analyzed</w:t>
      </w:r>
      <w:proofErr w:type="spellEnd"/>
      <w:r w:rsidR="00967ECC" w:rsidRPr="000A22CD">
        <w:rPr>
          <w:rFonts w:cs="Times New Roman"/>
        </w:rPr>
        <w:t xml:space="preserve"> by flow cytometry.</w:t>
      </w:r>
      <w:r w:rsidR="00967ECC">
        <w:rPr>
          <w:rFonts w:cs="Times New Roman"/>
        </w:rPr>
        <w:t xml:space="preserve">by </w:t>
      </w:r>
      <w:r w:rsidRPr="000A22CD">
        <w:rPr>
          <w:rFonts w:cs="Times New Roman"/>
        </w:rPr>
        <w:t>stain</w:t>
      </w:r>
      <w:r w:rsidR="00967ECC">
        <w:rPr>
          <w:rFonts w:cs="Times New Roman"/>
        </w:rPr>
        <w:t>ing</w:t>
      </w:r>
      <w:r w:rsidRPr="000A22CD">
        <w:rPr>
          <w:rFonts w:cs="Times New Roman"/>
        </w:rPr>
        <w:t xml:space="preserve"> with Annexin V and propidium iodide</w:t>
      </w:r>
      <w:r w:rsidR="00967ECC">
        <w:rPr>
          <w:rFonts w:cs="Times New Roman"/>
        </w:rPr>
        <w:t>.</w:t>
      </w:r>
    </w:p>
    <w:p w14:paraId="20674567" w14:textId="77777777" w:rsidR="005E0060" w:rsidRPr="0022117E" w:rsidRDefault="00B06063" w:rsidP="00DD22AC">
      <w:pPr>
        <w:keepNext/>
        <w:keepLines/>
        <w:spacing w:after="0" w:line="360" w:lineRule="auto"/>
        <w:jc w:val="both"/>
        <w:outlineLvl w:val="2"/>
        <w:rPr>
          <w:rFonts w:eastAsiaTheme="majorEastAsia" w:cs="Times New Roman"/>
          <w:b/>
          <w:sz w:val="26"/>
          <w:szCs w:val="24"/>
        </w:rPr>
      </w:pPr>
      <w:bookmarkStart w:id="230" w:name="_Toc11773673"/>
      <w:r w:rsidRPr="0022117E">
        <w:rPr>
          <w:rFonts w:eastAsiaTheme="majorEastAsia" w:cs="Times New Roman"/>
          <w:b/>
          <w:sz w:val="26"/>
          <w:szCs w:val="24"/>
        </w:rPr>
        <w:t>Intracellular reactive oxygen species (ROS) m</w:t>
      </w:r>
      <w:r w:rsidR="005E0060" w:rsidRPr="0022117E">
        <w:rPr>
          <w:rFonts w:eastAsiaTheme="majorEastAsia" w:cs="Times New Roman"/>
          <w:b/>
          <w:sz w:val="26"/>
          <w:szCs w:val="24"/>
        </w:rPr>
        <w:t>easurement</w:t>
      </w:r>
      <w:bookmarkEnd w:id="230"/>
    </w:p>
    <w:p w14:paraId="34DE3B03" w14:textId="77777777" w:rsidR="005E0060" w:rsidRDefault="005E0060" w:rsidP="00DD22AC">
      <w:pPr>
        <w:spacing w:after="0" w:line="360" w:lineRule="auto"/>
        <w:jc w:val="both"/>
        <w:rPr>
          <w:rFonts w:cs="Times New Roman"/>
        </w:rPr>
      </w:pPr>
      <w:r w:rsidRPr="0022117E">
        <w:rPr>
          <w:rFonts w:cs="Times New Roman"/>
        </w:rPr>
        <w:tab/>
        <w:t xml:space="preserve">The intracellular reactive oxygen species (ROS) generated in the control, DSS only, </w:t>
      </w:r>
      <w:r w:rsidR="002D156F" w:rsidRPr="0022117E">
        <w:rPr>
          <w:rFonts w:cs="Times New Roman"/>
        </w:rPr>
        <w:t xml:space="preserve">DSS </w:t>
      </w:r>
      <w:r w:rsidRPr="0022117E">
        <w:rPr>
          <w:rFonts w:cs="Times New Roman"/>
        </w:rPr>
        <w:t>pre-</w:t>
      </w:r>
      <w:r w:rsidR="00967ECC" w:rsidRPr="0022117E">
        <w:rPr>
          <w:rFonts w:cs="Times New Roman"/>
        </w:rPr>
        <w:t>RC</w:t>
      </w:r>
      <w:r w:rsidR="00967ECC">
        <w:rPr>
          <w:rFonts w:cs="Times New Roman"/>
        </w:rPr>
        <w:t>J</w:t>
      </w:r>
      <w:r w:rsidRPr="0022117E">
        <w:rPr>
          <w:rFonts w:cs="Times New Roman"/>
        </w:rPr>
        <w:t xml:space="preserve">, and </w:t>
      </w:r>
      <w:r w:rsidR="002D156F" w:rsidRPr="0022117E">
        <w:rPr>
          <w:rFonts w:cs="Times New Roman"/>
        </w:rPr>
        <w:t xml:space="preserve">DSS </w:t>
      </w:r>
      <w:r w:rsidRPr="0022117E">
        <w:rPr>
          <w:rFonts w:cs="Times New Roman"/>
        </w:rPr>
        <w:t>post-</w:t>
      </w:r>
      <w:proofErr w:type="spellStart"/>
      <w:r w:rsidR="00967ECC" w:rsidRPr="0022117E">
        <w:rPr>
          <w:rFonts w:cs="Times New Roman"/>
        </w:rPr>
        <w:t>RC</w:t>
      </w:r>
      <w:r w:rsidR="00967ECC">
        <w:rPr>
          <w:rFonts w:cs="Times New Roman"/>
        </w:rPr>
        <w:t>J</w:t>
      </w:r>
      <w:r w:rsidRPr="0022117E">
        <w:rPr>
          <w:rFonts w:cs="Times New Roman"/>
        </w:rPr>
        <w:t>treated</w:t>
      </w:r>
      <w:proofErr w:type="spellEnd"/>
      <w:r w:rsidRPr="0022117E">
        <w:rPr>
          <w:rFonts w:cs="Times New Roman"/>
        </w:rPr>
        <w:t xml:space="preserve"> cells were measured with a fluorometric intracellular ROS kit (Sigma-Aldrich, St. </w:t>
      </w:r>
      <w:proofErr w:type="spellStart"/>
      <w:r w:rsidRPr="0022117E">
        <w:rPr>
          <w:rFonts w:cs="Times New Roman"/>
        </w:rPr>
        <w:t>Loius</w:t>
      </w:r>
      <w:proofErr w:type="spellEnd"/>
      <w:r w:rsidRPr="0022117E">
        <w:rPr>
          <w:rFonts w:cs="Times New Roman"/>
        </w:rPr>
        <w:t xml:space="preserve">, MO, USA). The fluorescence </w:t>
      </w:r>
      <w:r w:rsidR="00967ECC">
        <w:rPr>
          <w:rFonts w:cs="Times New Roman"/>
        </w:rPr>
        <w:t xml:space="preserve">intensity </w:t>
      </w:r>
      <w:r w:rsidRPr="0022117E">
        <w:rPr>
          <w:rFonts w:cs="Times New Roman"/>
        </w:rPr>
        <w:t>was measured with an excitation wavelength of 640 nm and an emission wavelength of 675 nm. The fluorometric product recorded was proportional to the amount of ROS present.</w:t>
      </w:r>
    </w:p>
    <w:p w14:paraId="4C8ABD94" w14:textId="77777777" w:rsidR="00967ECC" w:rsidRPr="0022117E" w:rsidRDefault="00967ECC" w:rsidP="00DD22AC">
      <w:pPr>
        <w:spacing w:after="0" w:line="360" w:lineRule="auto"/>
        <w:jc w:val="both"/>
        <w:rPr>
          <w:rFonts w:cs="Times New Roman"/>
        </w:rPr>
      </w:pPr>
    </w:p>
    <w:p w14:paraId="0197A84B" w14:textId="77777777" w:rsidR="005E0060" w:rsidRPr="00F95C47" w:rsidRDefault="00B06063" w:rsidP="00DD22AC">
      <w:pPr>
        <w:keepNext/>
        <w:keepLines/>
        <w:spacing w:after="0" w:line="360" w:lineRule="auto"/>
        <w:jc w:val="both"/>
        <w:outlineLvl w:val="2"/>
        <w:rPr>
          <w:rFonts w:eastAsiaTheme="majorEastAsia" w:cs="Times New Roman"/>
          <w:b/>
          <w:sz w:val="26"/>
          <w:szCs w:val="24"/>
        </w:rPr>
      </w:pPr>
      <w:bookmarkStart w:id="231" w:name="_Toc11773678"/>
      <w:bookmarkEnd w:id="227"/>
      <w:r w:rsidRPr="00F95C47">
        <w:rPr>
          <w:rFonts w:eastAsiaTheme="majorEastAsia" w:cs="Times New Roman"/>
          <w:b/>
          <w:sz w:val="26"/>
          <w:szCs w:val="24"/>
        </w:rPr>
        <w:t>Statistical m</w:t>
      </w:r>
      <w:r w:rsidR="005E0060" w:rsidRPr="00F95C47">
        <w:rPr>
          <w:rFonts w:eastAsiaTheme="majorEastAsia" w:cs="Times New Roman"/>
          <w:b/>
          <w:sz w:val="26"/>
          <w:szCs w:val="24"/>
        </w:rPr>
        <w:t>ethods</w:t>
      </w:r>
      <w:bookmarkEnd w:id="231"/>
    </w:p>
    <w:p w14:paraId="321FEA56" w14:textId="77777777" w:rsidR="005E0060" w:rsidRDefault="005E0060" w:rsidP="00DD22AC">
      <w:pPr>
        <w:spacing w:after="0" w:line="360" w:lineRule="auto"/>
        <w:jc w:val="both"/>
        <w:rPr>
          <w:rFonts w:cs="Times New Roman"/>
        </w:rPr>
      </w:pPr>
      <w:r w:rsidRPr="00F95C47">
        <w:rPr>
          <w:rFonts w:cs="Times New Roman"/>
        </w:rPr>
        <w:tab/>
        <w:t xml:space="preserve">Statistically significant differences were analyzed </w:t>
      </w:r>
      <w:r w:rsidR="00CE6451">
        <w:rPr>
          <w:rFonts w:cs="Times New Roman"/>
        </w:rPr>
        <w:t xml:space="preserve">by </w:t>
      </w:r>
      <w:r w:rsidRPr="00F95C47">
        <w:rPr>
          <w:rFonts w:cs="Times New Roman"/>
        </w:rPr>
        <w:t>using Student’s t-test with a 0.05 significance level (p&lt;0.05). Linear mixed effects models were used to analyze changes in body weight and DAI scores over time. Treatment group</w:t>
      </w:r>
      <w:r w:rsidRPr="000A22CD">
        <w:rPr>
          <w:rFonts w:cs="Times New Roman"/>
        </w:rPr>
        <w:t xml:space="preserve">, time, and treatment by time interactions were included in the model. The percent change in body weight model was adjusted for baseline weight. Pairwise comparisons were adjusted for multiple comparisons with Tukey’s method. The Kaplan-Meier method was used to estimate the survival curve from induced colitis and survival times were calculated as the days from treatment initiation to death from colitis of last study date. Animals that died </w:t>
      </w:r>
      <w:r w:rsidRPr="00FD6792">
        <w:rPr>
          <w:rFonts w:cs="Times New Roman"/>
        </w:rPr>
        <w:t xml:space="preserve">from causes other than colitis were treated as censored. Toxicity data was summarized </w:t>
      </w:r>
      <w:r w:rsidRPr="00FD6792">
        <w:rPr>
          <w:rFonts w:cs="Times New Roman"/>
        </w:rPr>
        <w:lastRenderedPageBreak/>
        <w:t>descriptively over time using boxplots. SAS software version 9.4 was used for data analysis (SAS Institute Inc., Cary, NC).</w:t>
      </w:r>
    </w:p>
    <w:p w14:paraId="0D6DBBB7" w14:textId="77777777" w:rsidR="00CE6451" w:rsidRPr="00FD6792" w:rsidRDefault="00CE6451" w:rsidP="00DD22AC">
      <w:pPr>
        <w:spacing w:after="0" w:line="360" w:lineRule="auto"/>
        <w:jc w:val="both"/>
        <w:rPr>
          <w:rFonts w:cs="Times New Roman"/>
        </w:rPr>
      </w:pPr>
    </w:p>
    <w:p w14:paraId="3DB3E0C1" w14:textId="77777777" w:rsidR="00F360BE" w:rsidRPr="0022117E" w:rsidRDefault="00F360BE" w:rsidP="00F360BE">
      <w:pPr>
        <w:keepNext/>
        <w:keepLines/>
        <w:spacing w:after="0" w:line="360" w:lineRule="auto"/>
        <w:jc w:val="both"/>
        <w:outlineLvl w:val="1"/>
        <w:rPr>
          <w:rFonts w:eastAsiaTheme="majorEastAsia" w:cs="Times New Roman"/>
          <w:b/>
          <w:caps/>
          <w:sz w:val="28"/>
          <w:szCs w:val="26"/>
        </w:rPr>
      </w:pPr>
      <w:bookmarkStart w:id="232" w:name="_Toc11773679"/>
      <w:bookmarkStart w:id="233" w:name="_Toc531690750"/>
      <w:r w:rsidRPr="0022117E">
        <w:rPr>
          <w:rFonts w:eastAsiaTheme="majorEastAsia" w:cs="Times New Roman"/>
          <w:b/>
          <w:caps/>
          <w:sz w:val="28"/>
          <w:szCs w:val="26"/>
        </w:rPr>
        <w:t>Results</w:t>
      </w:r>
    </w:p>
    <w:p w14:paraId="38C2231B" w14:textId="77777777" w:rsidR="00F360BE" w:rsidRDefault="00F360BE" w:rsidP="00F360BE">
      <w:pPr>
        <w:keepNext/>
        <w:keepLines/>
        <w:spacing w:after="0" w:line="360" w:lineRule="auto"/>
        <w:jc w:val="both"/>
        <w:outlineLvl w:val="2"/>
        <w:rPr>
          <w:rFonts w:eastAsiaTheme="majorEastAsia" w:cs="Times New Roman"/>
          <w:b/>
          <w:sz w:val="26"/>
          <w:szCs w:val="24"/>
        </w:rPr>
      </w:pPr>
      <w:r w:rsidRPr="00F95C47">
        <w:rPr>
          <w:rFonts w:eastAsiaTheme="majorEastAsia" w:cs="Times New Roman"/>
          <w:b/>
          <w:sz w:val="26"/>
          <w:szCs w:val="24"/>
        </w:rPr>
        <w:t>Bioactive compounds’ retention during freezing and PEF t</w:t>
      </w:r>
      <w:r w:rsidRPr="000A22CD">
        <w:rPr>
          <w:rFonts w:eastAsiaTheme="majorEastAsia" w:cs="Times New Roman"/>
          <w:b/>
          <w:sz w:val="26"/>
          <w:szCs w:val="24"/>
        </w:rPr>
        <w:t>reatment</w:t>
      </w:r>
    </w:p>
    <w:p w14:paraId="0AC9983B" w14:textId="5719723C" w:rsidR="00F360BE" w:rsidRPr="000A22CD" w:rsidDel="00F360BE" w:rsidRDefault="00F360BE" w:rsidP="00F360BE">
      <w:pPr>
        <w:keepNext/>
        <w:keepLines/>
        <w:spacing w:after="0" w:line="360" w:lineRule="auto"/>
        <w:jc w:val="both"/>
        <w:outlineLvl w:val="2"/>
        <w:rPr>
          <w:del w:id="234" w:author="Rachagani, Satyanarayana" w:date="2022-05-17T14:59:00Z"/>
          <w:rFonts w:eastAsiaTheme="majorEastAsia" w:cs="Times New Roman"/>
          <w:b/>
          <w:sz w:val="26"/>
          <w:szCs w:val="24"/>
        </w:rPr>
      </w:pPr>
    </w:p>
    <w:p w14:paraId="72E1C59B" w14:textId="77777777" w:rsidR="00F360BE" w:rsidRDefault="00F360BE" w:rsidP="00F360BE">
      <w:pPr>
        <w:spacing w:line="360" w:lineRule="auto"/>
        <w:ind w:firstLine="720"/>
        <w:jc w:val="both"/>
        <w:rPr>
          <w:rFonts w:cs="Times New Roman"/>
        </w:rPr>
      </w:pPr>
      <w:r>
        <w:rPr>
          <w:rFonts w:cs="Times New Roman"/>
        </w:rPr>
        <w:t xml:space="preserve">To understand whether </w:t>
      </w:r>
      <w:r w:rsidRPr="000A22CD">
        <w:rPr>
          <w:rFonts w:cs="Times New Roman"/>
        </w:rPr>
        <w:t>PEF treatment</w:t>
      </w:r>
      <w:r>
        <w:rPr>
          <w:rFonts w:cs="Times New Roman"/>
        </w:rPr>
        <w:t>,</w:t>
      </w:r>
      <w:r w:rsidRPr="000A22CD">
        <w:rPr>
          <w:rFonts w:cs="Times New Roman"/>
        </w:rPr>
        <w:t xml:space="preserve"> as well as freezing and thawing</w:t>
      </w:r>
      <w:r>
        <w:rPr>
          <w:rFonts w:cs="Times New Roman"/>
        </w:rPr>
        <w:t>, would have any significant effect</w:t>
      </w:r>
      <w:r w:rsidRPr="000A22CD">
        <w:rPr>
          <w:rFonts w:cs="Times New Roman"/>
        </w:rPr>
        <w:t xml:space="preserve"> </w:t>
      </w:r>
      <w:r>
        <w:rPr>
          <w:rFonts w:cs="Times New Roman"/>
        </w:rPr>
        <w:t xml:space="preserve">on red cabbage juice (RCJ) biological activity, we characterized different biological parameters and found that </w:t>
      </w:r>
      <w:proofErr w:type="spellStart"/>
      <w:r>
        <w:rPr>
          <w:rFonts w:cs="Times New Roman"/>
        </w:rPr>
        <w:t>freeding</w:t>
      </w:r>
      <w:proofErr w:type="spellEnd"/>
      <w:r>
        <w:rPr>
          <w:rFonts w:cs="Times New Roman"/>
        </w:rPr>
        <w:t xml:space="preserve"> </w:t>
      </w:r>
      <w:r w:rsidRPr="008E616B">
        <w:rPr>
          <w:rFonts w:cs="Times New Roman"/>
        </w:rPr>
        <w:t>had no significant effect (</w:t>
      </w:r>
      <w:r w:rsidRPr="00011423">
        <w:rPr>
          <w:rFonts w:cs="Times New Roman"/>
          <w:highlight w:val="yellow"/>
        </w:rPr>
        <w:t>p&lt;0.05</w:t>
      </w:r>
      <w:r w:rsidRPr="008E616B">
        <w:rPr>
          <w:rFonts w:cs="Times New Roman"/>
        </w:rPr>
        <w:t xml:space="preserve">) on the </w:t>
      </w:r>
      <w:r w:rsidRPr="00FD6792">
        <w:rPr>
          <w:rFonts w:cs="Times New Roman"/>
        </w:rPr>
        <w:t>bioactivity of the RC</w:t>
      </w:r>
      <w:r>
        <w:rPr>
          <w:rFonts w:cs="Times New Roman"/>
        </w:rPr>
        <w:t xml:space="preserve">J </w:t>
      </w:r>
      <w:r w:rsidRPr="00FD6792">
        <w:rPr>
          <w:rFonts w:cs="Times New Roman"/>
        </w:rPr>
        <w:t>(</w:t>
      </w:r>
      <w:r w:rsidRPr="00DD22AC">
        <w:rPr>
          <w:rFonts w:cs="Times New Roman"/>
          <w:b/>
          <w:highlight w:val="yellow"/>
        </w:rPr>
        <w:t>S Figure</w:t>
      </w:r>
      <w:r>
        <w:rPr>
          <w:rFonts w:cs="Times New Roman"/>
          <w:b/>
          <w:highlight w:val="yellow"/>
        </w:rPr>
        <w:t xml:space="preserve"> </w:t>
      </w:r>
      <w:proofErr w:type="gramStart"/>
      <w:r>
        <w:rPr>
          <w:rFonts w:cs="Times New Roman"/>
          <w:b/>
          <w:highlight w:val="yellow"/>
        </w:rPr>
        <w:t>1</w:t>
      </w:r>
      <w:r w:rsidRPr="00DD22AC">
        <w:rPr>
          <w:rFonts w:cs="Times New Roman"/>
          <w:b/>
          <w:highlight w:val="yellow"/>
        </w:rPr>
        <w:t xml:space="preserve"> </w:t>
      </w:r>
      <w:r w:rsidRPr="00C03817">
        <w:rPr>
          <w:rFonts w:cs="Times New Roman"/>
        </w:rPr>
        <w:t>)</w:t>
      </w:r>
      <w:proofErr w:type="gramEnd"/>
      <w:r w:rsidRPr="00C03817">
        <w:rPr>
          <w:rFonts w:cs="Times New Roman"/>
        </w:rPr>
        <w:t>. Further, there was no significant change in total phenolic content, antioxidant activity, o</w:t>
      </w:r>
      <w:r w:rsidRPr="008C7A06">
        <w:rPr>
          <w:rFonts w:cs="Times New Roman"/>
        </w:rPr>
        <w:t>r total monomeric anthocyanins of the RC</w:t>
      </w:r>
      <w:r>
        <w:rPr>
          <w:rFonts w:cs="Times New Roman"/>
        </w:rPr>
        <w:t>J (</w:t>
      </w:r>
      <w:r w:rsidRPr="00DD22AC">
        <w:rPr>
          <w:rFonts w:cs="Times New Roman"/>
          <w:b/>
          <w:highlight w:val="yellow"/>
        </w:rPr>
        <w:t>S Figure</w:t>
      </w:r>
      <w:r>
        <w:rPr>
          <w:rFonts w:cs="Times New Roman"/>
          <w:b/>
        </w:rPr>
        <w:t xml:space="preserve"> 2) </w:t>
      </w:r>
      <w:r w:rsidRPr="00063AA8">
        <w:rPr>
          <w:rFonts w:cs="Times New Roman"/>
          <w:bCs/>
        </w:rPr>
        <w:t>due to freeze thawing</w:t>
      </w:r>
      <w:r w:rsidRPr="008C7A06">
        <w:rPr>
          <w:rFonts w:cs="Times New Roman"/>
        </w:rPr>
        <w:t>.</w:t>
      </w:r>
      <w:r>
        <w:rPr>
          <w:rFonts w:cs="Times New Roman"/>
        </w:rPr>
        <w:t xml:space="preserve"> </w:t>
      </w:r>
    </w:p>
    <w:p w14:paraId="5A66B1A9" w14:textId="77777777" w:rsidR="00F360BE" w:rsidRDefault="00F360BE" w:rsidP="00F360BE">
      <w:pPr>
        <w:spacing w:line="360" w:lineRule="auto"/>
        <w:ind w:firstLine="720"/>
        <w:jc w:val="both"/>
        <w:rPr>
          <w:rFonts w:cs="Times New Roman"/>
        </w:rPr>
      </w:pPr>
      <w:r>
        <w:t>Then</w:t>
      </w:r>
      <w:r w:rsidRPr="00EE5E45">
        <w:t>, chemical parameters analysis</w:t>
      </w:r>
      <w:r>
        <w:t xml:space="preserve"> was carried out using</w:t>
      </w:r>
      <w:r w:rsidRPr="00EE5E45">
        <w:t xml:space="preserve"> four red cabbages (total fresh weight of 3.8kg), 1.4 L of juice </w:t>
      </w:r>
      <w:r>
        <w:t>were</w:t>
      </w:r>
      <w:r w:rsidRPr="00EE5E45">
        <w:t xml:space="preserve"> obtained using a food processor and filtered with a cheesecloth. </w:t>
      </w:r>
      <w:r w:rsidRPr="00EE5E45">
        <w:rPr>
          <w:rFonts w:cs="Times New Roman"/>
        </w:rPr>
        <w:t>The pH of RCJ is 6.42</w:t>
      </w:r>
      <w:r>
        <w:rPr>
          <w:rFonts w:cs="Times New Roman"/>
        </w:rPr>
        <w:t>±0.05</w:t>
      </w:r>
      <w:r w:rsidRPr="00EE5E45">
        <w:rPr>
          <w:rFonts w:cs="Times New Roman"/>
        </w:rPr>
        <w:t xml:space="preserve"> with dissolved solids </w:t>
      </w:r>
      <w:r>
        <w:rPr>
          <w:rFonts w:cs="Times New Roman"/>
        </w:rPr>
        <w:t xml:space="preserve">of </w:t>
      </w:r>
      <w:r w:rsidRPr="00EE5E45">
        <w:rPr>
          <w:rFonts w:cs="Times New Roman"/>
        </w:rPr>
        <w:t>approximately 6.4</w:t>
      </w:r>
      <w:r>
        <w:rPr>
          <w:rFonts w:cs="Times New Roman"/>
        </w:rPr>
        <w:t>±0.</w:t>
      </w:r>
      <w:proofErr w:type="gramStart"/>
      <w:r>
        <w:rPr>
          <w:rFonts w:cs="Times New Roman"/>
        </w:rPr>
        <w:t>2</w:t>
      </w:r>
      <w:r w:rsidRPr="00EE5E45">
        <w:rPr>
          <w:rFonts w:cs="Times New Roman"/>
        </w:rPr>
        <w:t xml:space="preserve">  gm.</w:t>
      </w:r>
      <w:proofErr w:type="gramEnd"/>
      <w:r w:rsidRPr="00EE5E45">
        <w:rPr>
          <w:rFonts w:cs="Times New Roman"/>
        </w:rPr>
        <w:t xml:space="preserve"> RCJ </w:t>
      </w:r>
      <w:r>
        <w:rPr>
          <w:rFonts w:cs="Times New Roman"/>
        </w:rPr>
        <w:t xml:space="preserve">juice </w:t>
      </w:r>
      <w:r w:rsidRPr="00EE5E45">
        <w:rPr>
          <w:rFonts w:cs="Times New Roman"/>
        </w:rPr>
        <w:t>contained 18.5</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glucose, 15.1</w:t>
      </w:r>
      <w:r>
        <w:rPr>
          <w:rFonts w:cs="Times New Roman"/>
        </w:rPr>
        <w:t>±0.2</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f</w:t>
      </w:r>
      <w:r>
        <w:rPr>
          <w:rFonts w:cs="Times New Roman"/>
        </w:rPr>
        <w:t>ru</w:t>
      </w:r>
      <w:r w:rsidRPr="00EE5E45">
        <w:rPr>
          <w:rFonts w:cs="Times New Roman"/>
        </w:rPr>
        <w:t>ctose, 0.8</w:t>
      </w:r>
      <w:r>
        <w:rPr>
          <w:rFonts w:cs="Times New Roman"/>
        </w:rPr>
        <w:t>±0.1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citric acid, 3</w:t>
      </w:r>
      <w:r>
        <w:rPr>
          <w:rFonts w:cs="Times New Roman"/>
        </w:rPr>
        <w:t xml:space="preserve">±0.3 </w:t>
      </w:r>
      <w:proofErr w:type="spellStart"/>
      <w:r w:rsidRPr="00EE5E45">
        <w:rPr>
          <w:rFonts w:cs="Times New Roman"/>
        </w:rPr>
        <w:t>gms</w:t>
      </w:r>
      <w:proofErr w:type="spellEnd"/>
      <w:r w:rsidRPr="00EE5E45">
        <w:rPr>
          <w:rFonts w:cs="Times New Roman"/>
        </w:rPr>
        <w:t xml:space="preserve"> of malic acid with 34.2</w:t>
      </w:r>
      <w:r>
        <w:rPr>
          <w:rFonts w:cs="Times New Roman"/>
        </w:rPr>
        <w:t>±2.1</w:t>
      </w:r>
      <w:r w:rsidRPr="00EE5E45">
        <w:rPr>
          <w:rFonts w:cs="Times New Roman"/>
        </w:rPr>
        <w:t xml:space="preserve"> </w:t>
      </w:r>
      <w:proofErr w:type="spellStart"/>
      <w:r w:rsidRPr="00EE5E45">
        <w:rPr>
          <w:rFonts w:cs="Times New Roman"/>
        </w:rPr>
        <w:t>gms</w:t>
      </w:r>
      <w:proofErr w:type="spellEnd"/>
      <w:r w:rsidRPr="00EE5E45">
        <w:rPr>
          <w:rFonts w:cs="Times New Roman"/>
        </w:rPr>
        <w:t xml:space="preserve"> of unknown acids per lit</w:t>
      </w:r>
      <w:r>
        <w:rPr>
          <w:rFonts w:cs="Times New Roman"/>
        </w:rPr>
        <w:t>er</w:t>
      </w:r>
      <w:r w:rsidRPr="00EE5E45">
        <w:rPr>
          <w:rFonts w:cs="Times New Roman"/>
        </w:rPr>
        <w:t xml:space="preserve"> of RCJ</w:t>
      </w:r>
      <w:r>
        <w:rPr>
          <w:rFonts w:cs="Times New Roman"/>
        </w:rPr>
        <w:t xml:space="preserve"> (Table 1). </w:t>
      </w:r>
    </w:p>
    <w:p w14:paraId="30BA7F08" w14:textId="07335390" w:rsidR="00F360BE" w:rsidRDefault="00F360BE" w:rsidP="00F360BE">
      <w:pPr>
        <w:spacing w:line="360" w:lineRule="auto"/>
        <w:ind w:firstLine="720"/>
        <w:jc w:val="both"/>
        <w:rPr>
          <w:rFonts w:cs="Times New Roman"/>
        </w:rPr>
      </w:pPr>
      <w:r w:rsidRPr="00EE5E45">
        <w:rPr>
          <w:rFonts w:cs="Times New Roman"/>
        </w:rPr>
        <w:t xml:space="preserve">Spectrophotometry </w:t>
      </w:r>
      <w:r>
        <w:rPr>
          <w:rFonts w:cs="Times New Roman"/>
        </w:rPr>
        <w:t xml:space="preserve">analysis </w:t>
      </w:r>
      <w:r w:rsidRPr="00EE5E45">
        <w:rPr>
          <w:rFonts w:cs="Times New Roman"/>
        </w:rPr>
        <w:t>of RCJ revealed that 382.5</w:t>
      </w:r>
      <w:r>
        <w:rPr>
          <w:rFonts w:cs="Times New Roman"/>
        </w:rPr>
        <w:t>±93.5</w:t>
      </w:r>
      <w:r w:rsidRPr="00EE5E45">
        <w:rPr>
          <w:rFonts w:cs="Times New Roman"/>
        </w:rPr>
        <w:t xml:space="preserve">mg </w:t>
      </w:r>
      <w:r>
        <w:rPr>
          <w:rFonts w:cs="Times New Roman"/>
        </w:rPr>
        <w:t xml:space="preserve">of </w:t>
      </w:r>
      <w:r w:rsidRPr="00EE5E45">
        <w:rPr>
          <w:rFonts w:cs="Times New Roman"/>
        </w:rPr>
        <w:t>total phenolic compound and 257.7</w:t>
      </w:r>
      <w:r>
        <w:rPr>
          <w:rFonts w:cs="Times New Roman"/>
        </w:rPr>
        <w:t>±3.1</w:t>
      </w:r>
      <w:r w:rsidRPr="00EE5E45">
        <w:rPr>
          <w:rFonts w:cs="Times New Roman"/>
        </w:rPr>
        <w:t xml:space="preserve"> mg of anthocyanins </w:t>
      </w:r>
      <w:r>
        <w:rPr>
          <w:rFonts w:cs="Times New Roman"/>
        </w:rPr>
        <w:t xml:space="preserve">were </w:t>
      </w:r>
      <w:r w:rsidRPr="00EE5E45">
        <w:rPr>
          <w:rFonts w:cs="Times New Roman"/>
        </w:rPr>
        <w:t>present in 1 lit</w:t>
      </w:r>
      <w:r>
        <w:rPr>
          <w:rFonts w:cs="Times New Roman"/>
        </w:rPr>
        <w:t>er</w:t>
      </w:r>
      <w:r w:rsidRPr="00EE5E45">
        <w:rPr>
          <w:rFonts w:cs="Times New Roman"/>
        </w:rPr>
        <w:t xml:space="preserve"> of RCJ</w:t>
      </w:r>
      <w:r>
        <w:rPr>
          <w:rFonts w:cs="Times New Roman"/>
        </w:rPr>
        <w:t xml:space="preserve"> (</w:t>
      </w:r>
      <w:r w:rsidRPr="00985E95">
        <w:rPr>
          <w:rFonts w:cs="Times New Roman"/>
          <w:b/>
          <w:bCs/>
        </w:rPr>
        <w:t>Table</w:t>
      </w:r>
      <w:r>
        <w:rPr>
          <w:rFonts w:cs="Times New Roman"/>
          <w:b/>
          <w:bCs/>
        </w:rPr>
        <w:t xml:space="preserve"> </w:t>
      </w:r>
      <w:proofErr w:type="gramStart"/>
      <w:r>
        <w:rPr>
          <w:rFonts w:cs="Times New Roman"/>
          <w:b/>
          <w:bCs/>
        </w:rPr>
        <w:t>1</w:t>
      </w:r>
      <w:r w:rsidRPr="00985E95">
        <w:rPr>
          <w:rFonts w:cs="Times New Roman"/>
          <w:b/>
          <w:bCs/>
        </w:rPr>
        <w:t xml:space="preserve"> </w:t>
      </w:r>
      <w:r>
        <w:rPr>
          <w:rFonts w:cs="Times New Roman"/>
        </w:rPr>
        <w:t>)</w:t>
      </w:r>
      <w:proofErr w:type="gramEnd"/>
      <w:r>
        <w:rPr>
          <w:rFonts w:cs="Times New Roman"/>
        </w:rPr>
        <w:t xml:space="preserve">. </w:t>
      </w:r>
      <w:r w:rsidRPr="00EE5E45">
        <w:t xml:space="preserve">Next, we also performed HPLC-DAD method to determine the composition of polyphenols present in the RCJ, </w:t>
      </w:r>
      <w:r>
        <w:t>we</w:t>
      </w:r>
      <w:r w:rsidRPr="00EE5E45">
        <w:t xml:space="preserve"> identified </w:t>
      </w:r>
      <w:r>
        <w:t xml:space="preserve">that </w:t>
      </w:r>
      <w:r w:rsidRPr="00EE5E45">
        <w:t xml:space="preserve">approximately 8 monomeric polyphenols </w:t>
      </w:r>
      <w:r>
        <w:t xml:space="preserve">were present </w:t>
      </w:r>
      <w:r w:rsidRPr="00EE5E45">
        <w:t>in RCJ</w:t>
      </w:r>
      <w:r>
        <w:t xml:space="preserve"> (</w:t>
      </w:r>
      <w:r w:rsidRPr="00985E95">
        <w:rPr>
          <w:b/>
          <w:bCs/>
          <w:highlight w:val="yellow"/>
        </w:rPr>
        <w:t xml:space="preserve">Table </w:t>
      </w:r>
      <w:r>
        <w:rPr>
          <w:b/>
          <w:bCs/>
        </w:rPr>
        <w:t>2</w:t>
      </w:r>
      <w:r>
        <w:t>)</w:t>
      </w:r>
      <w:r w:rsidRPr="00EE5E45">
        <w:t xml:space="preserve">. </w:t>
      </w:r>
      <w:r>
        <w:t xml:space="preserve"> </w:t>
      </w:r>
      <w:r w:rsidRPr="00EE5E45">
        <w:rPr>
          <w:rFonts w:cs="Times New Roman"/>
        </w:rPr>
        <w:t>In addition to polyphenols, RCJ also contains 254</w:t>
      </w:r>
      <w:r>
        <w:rPr>
          <w:rFonts w:cs="Times New Roman"/>
        </w:rPr>
        <w:t>±23.6</w:t>
      </w:r>
      <w:r w:rsidRPr="00EE5E45">
        <w:rPr>
          <w:rFonts w:cs="Times New Roman"/>
        </w:rPr>
        <w:t xml:space="preserve"> and 55</w:t>
      </w:r>
      <w:r>
        <w:rPr>
          <w:rFonts w:cs="Times New Roman"/>
        </w:rPr>
        <w:t>±2.3</w:t>
      </w:r>
      <w:r w:rsidRPr="00EE5E45">
        <w:rPr>
          <w:rFonts w:cs="Times New Roman"/>
        </w:rPr>
        <w:t xml:space="preserve"> mg of free anthocyanins and total hydroxyl </w:t>
      </w:r>
      <w:proofErr w:type="spellStart"/>
      <w:r w:rsidRPr="00EE5E45">
        <w:rPr>
          <w:rFonts w:cs="Times New Roman"/>
        </w:rPr>
        <w:t>cinnimic</w:t>
      </w:r>
      <w:proofErr w:type="spellEnd"/>
      <w:r w:rsidRPr="00EE5E45">
        <w:rPr>
          <w:rFonts w:cs="Times New Roman"/>
        </w:rPr>
        <w:t xml:space="preserve"> acid per </w:t>
      </w:r>
      <w:proofErr w:type="spellStart"/>
      <w:r w:rsidRPr="00EE5E45">
        <w:rPr>
          <w:rFonts w:cs="Times New Roman"/>
        </w:rPr>
        <w:t>Litre</w:t>
      </w:r>
      <w:proofErr w:type="spellEnd"/>
      <w:r w:rsidRPr="00EE5E45">
        <w:rPr>
          <w:rFonts w:cs="Times New Roman"/>
        </w:rPr>
        <w:t xml:space="preserve"> of red cabbage juice</w:t>
      </w:r>
      <w:r>
        <w:rPr>
          <w:rFonts w:cs="Times New Roman"/>
        </w:rPr>
        <w:t xml:space="preserve">. </w:t>
      </w:r>
      <w:r w:rsidRPr="00EE5E45">
        <w:rPr>
          <w:rFonts w:cs="Times New Roman"/>
        </w:rPr>
        <w:t xml:space="preserve">After the characterization of organic acids and sugars present in the red cabbage juices, </w:t>
      </w:r>
      <w:r>
        <w:rPr>
          <w:rFonts w:cs="Times New Roman"/>
        </w:rPr>
        <w:t xml:space="preserve">we also observed high concentration of </w:t>
      </w:r>
      <w:r w:rsidRPr="00EE5E45">
        <w:rPr>
          <w:rFonts w:cs="Times New Roman"/>
        </w:rPr>
        <w:t>an inorganic acid compound.</w:t>
      </w:r>
    </w:p>
    <w:p w14:paraId="7DA81930" w14:textId="77777777" w:rsidR="00F360BE" w:rsidRPr="00A44A97" w:rsidRDefault="00F360BE" w:rsidP="00F360BE">
      <w:pPr>
        <w:spacing w:line="360" w:lineRule="auto"/>
        <w:ind w:firstLine="720"/>
        <w:jc w:val="both"/>
        <w:rPr>
          <w:rFonts w:cs="Times New Roman"/>
        </w:rPr>
      </w:pPr>
      <w:r w:rsidRPr="00BF2556">
        <w:rPr>
          <w:rFonts w:cs="Times New Roman"/>
        </w:rPr>
        <w:t xml:space="preserve">Due to </w:t>
      </w:r>
      <w:r>
        <w:rPr>
          <w:rFonts w:cs="Times New Roman"/>
        </w:rPr>
        <w:t xml:space="preserve">a </w:t>
      </w:r>
      <w:r w:rsidRPr="00BF2556">
        <w:rPr>
          <w:rFonts w:cs="Times New Roman"/>
        </w:rPr>
        <w:t xml:space="preserve">high fraction of organic acid fraction, we further analyzed glycosyl composition (sugar residue analysis) to quantify the </w:t>
      </w:r>
      <w:r>
        <w:rPr>
          <w:rFonts w:cs="Times New Roman"/>
        </w:rPr>
        <w:t>m</w:t>
      </w:r>
      <w:r w:rsidRPr="00BF2556">
        <w:rPr>
          <w:rFonts w:cs="Times New Roman"/>
        </w:rPr>
        <w:t>onosaccharide composition of polysaccharides, oligosaccharides</w:t>
      </w:r>
      <w:r>
        <w:rPr>
          <w:rFonts w:cs="Times New Roman"/>
        </w:rPr>
        <w:t>,</w:t>
      </w:r>
      <w:r w:rsidRPr="00BF2556">
        <w:rPr>
          <w:rFonts w:cs="Times New Roman"/>
        </w:rPr>
        <w:t xml:space="preserve"> or glycoproteins present in RCJ by GC-MS method using TMS-derivatized monosaccharides. Our results revealed that the carbohydrates in the RCJ are mainly composed of glucose residues, with galactose, fructose, arabinose, and mannose as the minor sugar components. </w:t>
      </w:r>
    </w:p>
    <w:p w14:paraId="34DB4AFD" w14:textId="77777777" w:rsidR="00F360BE" w:rsidRDefault="00F360BE" w:rsidP="00F360BE">
      <w:pPr>
        <w:keepNext/>
        <w:keepLines/>
        <w:spacing w:after="0" w:line="360" w:lineRule="auto"/>
        <w:jc w:val="both"/>
        <w:outlineLvl w:val="2"/>
        <w:rPr>
          <w:rFonts w:eastAsiaTheme="majorEastAsia" w:cs="Times New Roman"/>
          <w:b/>
          <w:sz w:val="26"/>
          <w:szCs w:val="24"/>
        </w:rPr>
      </w:pPr>
    </w:p>
    <w:p w14:paraId="5BD88BD3" w14:textId="77777777" w:rsidR="00F360BE" w:rsidRDefault="00F360BE" w:rsidP="00F360BE">
      <w:pPr>
        <w:keepNext/>
        <w:keepLines/>
        <w:spacing w:after="0" w:line="360" w:lineRule="auto"/>
        <w:jc w:val="both"/>
        <w:outlineLvl w:val="2"/>
        <w:rPr>
          <w:rFonts w:eastAsiaTheme="majorEastAsia" w:cs="Times New Roman"/>
          <w:b/>
          <w:sz w:val="26"/>
          <w:szCs w:val="24"/>
        </w:rPr>
      </w:pPr>
      <w:r>
        <w:rPr>
          <w:rFonts w:eastAsiaTheme="majorEastAsia" w:cs="Times New Roman"/>
          <w:b/>
          <w:sz w:val="26"/>
          <w:szCs w:val="24"/>
        </w:rPr>
        <w:t xml:space="preserve">Prophylactic RCJ intervention alleviated </w:t>
      </w:r>
      <w:r w:rsidRPr="008C7A06">
        <w:rPr>
          <w:rFonts w:eastAsiaTheme="majorEastAsia" w:cs="Times New Roman"/>
          <w:b/>
          <w:sz w:val="26"/>
          <w:szCs w:val="24"/>
        </w:rPr>
        <w:t>DSS-induced colitis in mice</w:t>
      </w:r>
    </w:p>
    <w:p w14:paraId="1D78F52C" w14:textId="77777777" w:rsidR="00F360BE" w:rsidRPr="008C7A06" w:rsidRDefault="00F360BE" w:rsidP="00F360BE">
      <w:pPr>
        <w:keepNext/>
        <w:keepLines/>
        <w:spacing w:after="0" w:line="360" w:lineRule="auto"/>
        <w:jc w:val="both"/>
        <w:outlineLvl w:val="2"/>
        <w:rPr>
          <w:rFonts w:eastAsiaTheme="majorEastAsia" w:cs="Times New Roman"/>
          <w:b/>
          <w:sz w:val="26"/>
          <w:szCs w:val="24"/>
        </w:rPr>
      </w:pPr>
    </w:p>
    <w:p w14:paraId="44625274" w14:textId="77777777" w:rsidR="00F360BE" w:rsidRDefault="00F360BE" w:rsidP="00F360BE">
      <w:pPr>
        <w:spacing w:after="0" w:line="360" w:lineRule="auto"/>
        <w:jc w:val="both"/>
        <w:rPr>
          <w:color w:val="000000"/>
          <w:shd w:val="clear" w:color="auto" w:fill="FFFFFF"/>
        </w:rPr>
      </w:pPr>
      <w:r>
        <w:rPr>
          <w:rFonts w:cs="Times New Roman"/>
        </w:rPr>
        <w:tab/>
      </w:r>
      <w:r>
        <w:rPr>
          <w:rFonts w:ascii="STIXGeneral-Regular" w:hAnsi="STIXGeneral-Regular"/>
          <w:color w:val="000000"/>
        </w:rPr>
        <w:t xml:space="preserve">To directly assess the effect of RCJ in DSS-induced colitis development, C57Bl/6 mice were divided into two groups, group one (N=30) administered PBS (200 </w:t>
      </w:r>
      <w:r>
        <w:rPr>
          <w:rFonts w:cs="Times New Roman"/>
          <w:color w:val="000000"/>
        </w:rPr>
        <w:t>µ</w:t>
      </w:r>
      <w:r>
        <w:rPr>
          <w:rFonts w:ascii="STIXGeneral-Regular" w:hAnsi="STIXGeneral-Regular"/>
          <w:color w:val="000000"/>
        </w:rPr>
        <w:t xml:space="preserve">l) as </w:t>
      </w:r>
      <w:proofErr w:type="spellStart"/>
      <w:proofErr w:type="gramStart"/>
      <w:r>
        <w:rPr>
          <w:rFonts w:ascii="STIXGeneral-Regular" w:hAnsi="STIXGeneral-Regular"/>
          <w:color w:val="000000"/>
        </w:rPr>
        <w:t>a</w:t>
      </w:r>
      <w:proofErr w:type="spellEnd"/>
      <w:proofErr w:type="gramEnd"/>
      <w:r>
        <w:rPr>
          <w:rFonts w:ascii="STIXGeneral-Regular" w:hAnsi="STIXGeneral-Regular"/>
          <w:color w:val="000000"/>
        </w:rPr>
        <w:t xml:space="preserve"> oral gavage, whereas group two was administered with RCJ groups ((200 </w:t>
      </w:r>
      <w:r>
        <w:rPr>
          <w:rFonts w:cs="Times New Roman"/>
          <w:color w:val="000000"/>
        </w:rPr>
        <w:t>µ</w:t>
      </w:r>
      <w:r>
        <w:rPr>
          <w:rFonts w:ascii="STIXGeneral-Regular" w:hAnsi="STIXGeneral-Regular"/>
          <w:color w:val="000000"/>
        </w:rPr>
        <w:t xml:space="preserve">l) for 8 weeks. After 8 weeks, each group further </w:t>
      </w:r>
      <w:proofErr w:type="spellStart"/>
      <w:r>
        <w:rPr>
          <w:rFonts w:ascii="STIXGeneral-Regular" w:hAnsi="STIXGeneral-Regular"/>
          <w:color w:val="000000"/>
        </w:rPr>
        <w:t>divied</w:t>
      </w:r>
      <w:proofErr w:type="spellEnd"/>
      <w:r>
        <w:rPr>
          <w:rFonts w:ascii="STIXGeneral-Regular" w:hAnsi="STIXGeneral-Regular"/>
          <w:color w:val="000000"/>
        </w:rPr>
        <w:t xml:space="preserve"> into PBS alone, PBS+DSS group, RCJ alone, and RCJ+DSS group. The respective treatments were given by oral gavage daily as described in the materials and methods section (</w:t>
      </w:r>
      <w:r w:rsidRPr="00045F9F">
        <w:rPr>
          <w:rFonts w:ascii="STIXGeneral-Regular" w:hAnsi="STIXGeneral-Regular"/>
          <w:b/>
          <w:bCs/>
          <w:color w:val="000000"/>
          <w:highlight w:val="yellow"/>
        </w:rPr>
        <w:t>Figure</w:t>
      </w:r>
      <w:r>
        <w:rPr>
          <w:rFonts w:ascii="STIXGeneral-Regular" w:hAnsi="STIXGeneral-Regular"/>
          <w:b/>
          <w:bCs/>
          <w:color w:val="000000"/>
        </w:rPr>
        <w:t xml:space="preserve"> 1A</w:t>
      </w:r>
      <w:r>
        <w:rPr>
          <w:rFonts w:ascii="STIXGeneral-Regular" w:hAnsi="STIXGeneral-Regular"/>
          <w:color w:val="000000"/>
        </w:rPr>
        <w:t xml:space="preserve">).  </w:t>
      </w:r>
      <w:r>
        <w:rPr>
          <w:rFonts w:cs="Times New Roman"/>
        </w:rPr>
        <w:t xml:space="preserve">During the experimental period, mice that received </w:t>
      </w:r>
      <w:r w:rsidRPr="00CE6451">
        <w:rPr>
          <w:rFonts w:cs="Times New Roman"/>
        </w:rPr>
        <w:t xml:space="preserve">DSS </w:t>
      </w:r>
      <w:r>
        <w:rPr>
          <w:rFonts w:cs="Times New Roman"/>
        </w:rPr>
        <w:t>alone</w:t>
      </w:r>
      <w:r w:rsidRPr="00CE6451">
        <w:rPr>
          <w:rFonts w:cs="Times New Roman"/>
        </w:rPr>
        <w:t xml:space="preserve"> had the highest diarrhea scores</w:t>
      </w:r>
      <w:r>
        <w:rPr>
          <w:rFonts w:cs="Times New Roman"/>
        </w:rPr>
        <w:t xml:space="preserve">, </w:t>
      </w:r>
      <w:r w:rsidRPr="00CE6451">
        <w:rPr>
          <w:rFonts w:cs="Times New Roman"/>
        </w:rPr>
        <w:t xml:space="preserve">blood in </w:t>
      </w:r>
      <w:r>
        <w:rPr>
          <w:rFonts w:cs="Times New Roman"/>
        </w:rPr>
        <w:t>feces</w:t>
      </w:r>
      <w:r w:rsidRPr="00CE6451">
        <w:rPr>
          <w:rFonts w:cs="Times New Roman"/>
        </w:rPr>
        <w:t xml:space="preserve"> scores </w:t>
      </w:r>
      <w:r>
        <w:rPr>
          <w:rFonts w:cs="Times New Roman"/>
        </w:rPr>
        <w:t>and displayed</w:t>
      </w:r>
      <w:r w:rsidRPr="008C7A06">
        <w:rPr>
          <w:rFonts w:cs="Times New Roman"/>
        </w:rPr>
        <w:t xml:space="preserve"> a significantly lower (p&lt;0.001) bodyweight </w:t>
      </w:r>
      <w:r w:rsidRPr="00CE6451">
        <w:rPr>
          <w:rFonts w:cs="Times New Roman"/>
        </w:rPr>
        <w:t>out of the four groups</w:t>
      </w:r>
      <w:r>
        <w:rPr>
          <w:rFonts w:cs="Times New Roman"/>
        </w:rPr>
        <w:t>.</w:t>
      </w:r>
      <w:r w:rsidRPr="00CE6451">
        <w:rPr>
          <w:rFonts w:cs="Times New Roman"/>
        </w:rPr>
        <w:t xml:space="preserve"> </w:t>
      </w:r>
      <w:r>
        <w:rPr>
          <w:rFonts w:ascii="STIXGeneral-Regular" w:hAnsi="STIXGeneral-Regular"/>
          <w:color w:val="000000"/>
        </w:rPr>
        <w:t xml:space="preserve">As compared to DSS group, mice administered with DSS + RCJ group mice showed a lower </w:t>
      </w:r>
      <w:r>
        <w:rPr>
          <w:rFonts w:cs="Times New Roman"/>
        </w:rPr>
        <w:t>disease activity index (DAI) score,</w:t>
      </w:r>
      <w:r w:rsidRPr="00435578">
        <w:rPr>
          <w:color w:val="000000"/>
          <w:shd w:val="clear" w:color="auto" w:fill="FFFFFF"/>
        </w:rPr>
        <w:t xml:space="preserve"> </w:t>
      </w:r>
      <w:r>
        <w:rPr>
          <w:color w:val="000000"/>
          <w:shd w:val="clear" w:color="auto" w:fill="FFFFFF"/>
        </w:rPr>
        <w:t>hematochezia,</w:t>
      </w:r>
      <w:r>
        <w:rPr>
          <w:rFonts w:cs="Times New Roman"/>
        </w:rPr>
        <w:t xml:space="preserve"> and better colon length. The disease activity index (DAI) is usually considered to assess the </w:t>
      </w:r>
      <w:r>
        <w:rPr>
          <w:color w:val="000000"/>
          <w:shd w:val="clear" w:color="auto" w:fill="FFFFFF"/>
        </w:rPr>
        <w:t xml:space="preserve">severity and inflammation of the colon in clinical settings. Therefore, our DAI analysis </w:t>
      </w:r>
      <w:proofErr w:type="spellStart"/>
      <w:r>
        <w:rPr>
          <w:color w:val="000000"/>
          <w:shd w:val="clear" w:color="auto" w:fill="FFFFFF"/>
        </w:rPr>
        <w:t>reavealed</w:t>
      </w:r>
      <w:proofErr w:type="spellEnd"/>
      <w:r>
        <w:rPr>
          <w:color w:val="000000"/>
          <w:shd w:val="clear" w:color="auto" w:fill="FFFFFF"/>
        </w:rPr>
        <w:t xml:space="preserve"> that DSS received mice had the highest DAI scores </w:t>
      </w:r>
      <w:r>
        <w:rPr>
          <w:rFonts w:cs="Times New Roman"/>
        </w:rPr>
        <w:t>compared to</w:t>
      </w:r>
      <w:r w:rsidRPr="00E96908">
        <w:rPr>
          <w:rFonts w:cs="Times New Roman"/>
        </w:rPr>
        <w:t xml:space="preserve"> the other </w:t>
      </w:r>
      <w:r>
        <w:rPr>
          <w:rFonts w:cs="Times New Roman"/>
        </w:rPr>
        <w:t xml:space="preserve">treatment </w:t>
      </w:r>
      <w:r w:rsidRPr="00E96908">
        <w:rPr>
          <w:rFonts w:cs="Times New Roman"/>
        </w:rPr>
        <w:t>groups (p&lt;0.001)</w:t>
      </w:r>
      <w:r>
        <w:rPr>
          <w:rFonts w:cs="Times New Roman"/>
        </w:rPr>
        <w:t>.</w:t>
      </w:r>
      <w:r>
        <w:rPr>
          <w:color w:val="000000"/>
          <w:shd w:val="clear" w:color="auto" w:fill="FFFFFF"/>
        </w:rPr>
        <w:t xml:space="preserve"> </w:t>
      </w:r>
    </w:p>
    <w:p w14:paraId="0B021232" w14:textId="77777777" w:rsidR="00F360BE" w:rsidRDefault="00F360BE" w:rsidP="00F360BE">
      <w:pPr>
        <w:spacing w:after="0" w:line="360" w:lineRule="auto"/>
        <w:ind w:firstLine="720"/>
        <w:jc w:val="both"/>
        <w:rPr>
          <w:rFonts w:cs="Times New Roman"/>
        </w:rPr>
      </w:pPr>
      <w:r>
        <w:rPr>
          <w:rFonts w:cs="Times New Roman"/>
        </w:rPr>
        <w:t xml:space="preserve">We analyzed the survival benefits due to RCJ in combination with DSS, the </w:t>
      </w:r>
      <w:r w:rsidRPr="001D0428">
        <w:rPr>
          <w:rFonts w:cs="Times New Roman"/>
        </w:rPr>
        <w:t xml:space="preserve">Kaplan-Meier </w:t>
      </w:r>
      <w:r>
        <w:rPr>
          <w:rFonts w:cs="Times New Roman"/>
        </w:rPr>
        <w:t>S</w:t>
      </w:r>
      <w:r w:rsidRPr="001D0428">
        <w:rPr>
          <w:rFonts w:cs="Times New Roman"/>
        </w:rPr>
        <w:t xml:space="preserve">urvival curve </w:t>
      </w:r>
      <w:r>
        <w:rPr>
          <w:rFonts w:cs="Times New Roman"/>
        </w:rPr>
        <w:t>revealed that</w:t>
      </w:r>
      <w:r w:rsidRPr="001D0428">
        <w:rPr>
          <w:rFonts w:cs="Times New Roman"/>
        </w:rPr>
        <w:t xml:space="preserve"> greater </w:t>
      </w:r>
      <w:proofErr w:type="spellStart"/>
      <w:r w:rsidRPr="001D0428">
        <w:rPr>
          <w:rFonts w:cs="Times New Roman"/>
        </w:rPr>
        <w:t>pe</w:t>
      </w:r>
      <w:r>
        <w:rPr>
          <w:rFonts w:cs="Times New Roman"/>
        </w:rPr>
        <w:t>ece</w:t>
      </w:r>
      <w:r w:rsidRPr="001D0428">
        <w:rPr>
          <w:rFonts w:cs="Times New Roman"/>
        </w:rPr>
        <w:t>ntage</w:t>
      </w:r>
      <w:proofErr w:type="spellEnd"/>
      <w:r w:rsidRPr="001D0428">
        <w:rPr>
          <w:rFonts w:cs="Times New Roman"/>
        </w:rPr>
        <w:t xml:space="preserve"> of deaths due to severe colitis in </w:t>
      </w:r>
      <w:r>
        <w:rPr>
          <w:rFonts w:cs="Times New Roman"/>
        </w:rPr>
        <w:t xml:space="preserve">the </w:t>
      </w:r>
      <w:r w:rsidRPr="001D0428">
        <w:rPr>
          <w:rFonts w:cs="Times New Roman"/>
        </w:rPr>
        <w:t xml:space="preserve">mice </w:t>
      </w:r>
      <w:r>
        <w:rPr>
          <w:rFonts w:cs="Times New Roman"/>
        </w:rPr>
        <w:t>group treated with</w:t>
      </w:r>
      <w:r w:rsidRPr="001D0428">
        <w:rPr>
          <w:rFonts w:cs="Times New Roman"/>
        </w:rPr>
        <w:t xml:space="preserve"> DSS compared to the other groups (</w:t>
      </w:r>
      <w:r>
        <w:rPr>
          <w:rFonts w:cs="Times New Roman"/>
        </w:rPr>
        <w:t xml:space="preserve">p&lt;0.001, </w:t>
      </w:r>
      <w:r w:rsidRPr="00DD22AC">
        <w:rPr>
          <w:rFonts w:cs="Times New Roman"/>
          <w:b/>
          <w:highlight w:val="yellow"/>
        </w:rPr>
        <w:t>Figure</w:t>
      </w:r>
      <w:r>
        <w:rPr>
          <w:rFonts w:cs="Times New Roman"/>
          <w:b/>
        </w:rPr>
        <w:t xml:space="preserve"> 1</w:t>
      </w:r>
      <w:proofErr w:type="gramStart"/>
      <w:r>
        <w:rPr>
          <w:rFonts w:cs="Times New Roman"/>
          <w:b/>
        </w:rPr>
        <w:t xml:space="preserve">B </w:t>
      </w:r>
      <w:r w:rsidRPr="00176B94">
        <w:rPr>
          <w:rFonts w:cs="Times New Roman"/>
        </w:rPr>
        <w:t>)</w:t>
      </w:r>
      <w:proofErr w:type="gramEnd"/>
      <w:r w:rsidRPr="00176B94">
        <w:rPr>
          <w:rFonts w:cs="Times New Roman"/>
        </w:rPr>
        <w:t xml:space="preserve">. </w:t>
      </w:r>
      <w:r>
        <w:rPr>
          <w:rFonts w:cs="Times New Roman"/>
        </w:rPr>
        <w:t xml:space="preserve">whereas there is no death were observed in the PBS, RCJ and RCJ+DSS groups. </w:t>
      </w:r>
      <w:r w:rsidRPr="00176B94">
        <w:rPr>
          <w:rFonts w:cs="Times New Roman"/>
        </w:rPr>
        <w:t>Times were censored at</w:t>
      </w:r>
      <w:r>
        <w:rPr>
          <w:rFonts w:cs="Times New Roman"/>
        </w:rPr>
        <w:t xml:space="preserve"> the</w:t>
      </w:r>
      <w:r w:rsidRPr="00176B94">
        <w:rPr>
          <w:rFonts w:cs="Times New Roman"/>
        </w:rPr>
        <w:t xml:space="preserve"> end of the study due to deaths unrelated to colitis</w:t>
      </w:r>
      <w:r>
        <w:rPr>
          <w:rFonts w:cs="Times New Roman"/>
        </w:rPr>
        <w:t>,</w:t>
      </w:r>
      <w:r w:rsidRPr="00176B94">
        <w:rPr>
          <w:rFonts w:cs="Times New Roman"/>
        </w:rPr>
        <w:t xml:space="preserve"> such as </w:t>
      </w:r>
      <w:proofErr w:type="gramStart"/>
      <w:r w:rsidRPr="00176B94">
        <w:rPr>
          <w:rFonts w:cs="Times New Roman"/>
        </w:rPr>
        <w:t>mis</w:t>
      </w:r>
      <w:r>
        <w:rPr>
          <w:rFonts w:cs="Times New Roman"/>
        </w:rPr>
        <w:t>-</w:t>
      </w:r>
      <w:r w:rsidRPr="00176B94">
        <w:rPr>
          <w:rFonts w:cs="Times New Roman"/>
        </w:rPr>
        <w:t>administration</w:t>
      </w:r>
      <w:proofErr w:type="gramEnd"/>
      <w:r w:rsidRPr="00176B94">
        <w:rPr>
          <w:rFonts w:cs="Times New Roman"/>
        </w:rPr>
        <w:t xml:space="preserve"> of oral gavage. </w:t>
      </w:r>
    </w:p>
    <w:p w14:paraId="6980CAC6" w14:textId="77777777" w:rsidR="00F360BE" w:rsidRDefault="00F360BE" w:rsidP="00F360BE">
      <w:pPr>
        <w:spacing w:after="0" w:line="360" w:lineRule="auto"/>
        <w:ind w:firstLine="720"/>
        <w:jc w:val="both"/>
        <w:rPr>
          <w:rFonts w:cs="Times New Roman"/>
        </w:rPr>
      </w:pPr>
      <w:r>
        <w:rPr>
          <w:rFonts w:cs="Times New Roman"/>
        </w:rPr>
        <w:t xml:space="preserve">In addition, </w:t>
      </w:r>
      <w:r>
        <w:rPr>
          <w:rFonts w:ascii="STIXGeneral-Regular" w:hAnsi="STIXGeneral-Regular"/>
          <w:color w:val="000000"/>
        </w:rPr>
        <w:t>the colon of DSS-administered mice was markedly shorter colon length (p&lt;0.01) than</w:t>
      </w:r>
      <w:r>
        <w:rPr>
          <w:rFonts w:cs="Times New Roman"/>
        </w:rPr>
        <w:t xml:space="preserve"> that of</w:t>
      </w:r>
      <w:r w:rsidRPr="00176B94">
        <w:rPr>
          <w:rFonts w:cs="Times New Roman"/>
        </w:rPr>
        <w:t xml:space="preserve"> </w:t>
      </w:r>
      <w:r>
        <w:rPr>
          <w:rFonts w:cs="Times New Roman"/>
        </w:rPr>
        <w:t xml:space="preserve">PBS control </w:t>
      </w:r>
      <w:r w:rsidRPr="00176B94">
        <w:rPr>
          <w:rFonts w:cs="Times New Roman"/>
        </w:rPr>
        <w:t>(</w:t>
      </w:r>
      <w:r w:rsidRPr="00DD22AC">
        <w:rPr>
          <w:rFonts w:cs="Times New Roman"/>
          <w:b/>
          <w:highlight w:val="yellow"/>
        </w:rPr>
        <w:t>Figure</w:t>
      </w:r>
      <w:r>
        <w:rPr>
          <w:rFonts w:cs="Times New Roman"/>
          <w:b/>
        </w:rPr>
        <w:t xml:space="preserve"> 1</w:t>
      </w:r>
      <w:proofErr w:type="gramStart"/>
      <w:r>
        <w:rPr>
          <w:rFonts w:cs="Times New Roman"/>
          <w:b/>
        </w:rPr>
        <w:t>C )</w:t>
      </w:r>
      <w:proofErr w:type="gramEnd"/>
      <w:r>
        <w:rPr>
          <w:rFonts w:cs="Times New Roman"/>
          <w:b/>
        </w:rPr>
        <w:t>,</w:t>
      </w:r>
      <w:r>
        <w:rPr>
          <w:rFonts w:cs="Times New Roman"/>
        </w:rPr>
        <w:t xml:space="preserve"> H&amp;E staining m</w:t>
      </w:r>
      <w:r w:rsidRPr="00D051F8">
        <w:rPr>
          <w:rFonts w:cs="Times New Roman"/>
        </w:rPr>
        <w:t>oreover</w:t>
      </w:r>
      <w:r>
        <w:rPr>
          <w:rFonts w:cs="Times New Roman"/>
        </w:rPr>
        <w:t xml:space="preserve"> depicts DSS+RCJ treated mice showed i</w:t>
      </w:r>
      <w:r w:rsidRPr="00D051F8">
        <w:rPr>
          <w:rFonts w:cs="Times New Roman"/>
        </w:rPr>
        <w:t>ncreased crypts depth,</w:t>
      </w:r>
      <w:r w:rsidRPr="006406E4">
        <w:rPr>
          <w:rFonts w:cs="Times New Roman"/>
        </w:rPr>
        <w:t xml:space="preserve"> </w:t>
      </w:r>
      <w:r>
        <w:rPr>
          <w:rFonts w:cs="Times New Roman"/>
        </w:rPr>
        <w:t xml:space="preserve">Lesser </w:t>
      </w:r>
      <w:r w:rsidRPr="003957B2">
        <w:rPr>
          <w:rFonts w:cs="Times New Roman"/>
        </w:rPr>
        <w:t>hyperplasia of crypts,</w:t>
      </w:r>
      <w:r>
        <w:rPr>
          <w:rFonts w:cs="Times New Roman"/>
        </w:rPr>
        <w:t xml:space="preserve"> </w:t>
      </w:r>
      <w:r w:rsidRPr="003957B2">
        <w:rPr>
          <w:rFonts w:cs="Times New Roman"/>
        </w:rPr>
        <w:t>macroscopic spaces between crypts,</w:t>
      </w:r>
      <w:r>
        <w:rPr>
          <w:rFonts w:cs="Times New Roman"/>
        </w:rPr>
        <w:t xml:space="preserve"> </w:t>
      </w:r>
      <w:r w:rsidRPr="003957B2">
        <w:rPr>
          <w:rFonts w:cs="Times New Roman"/>
        </w:rPr>
        <w:t xml:space="preserve">submucosal edema, </w:t>
      </w:r>
      <w:r>
        <w:rPr>
          <w:rFonts w:cs="Times New Roman"/>
        </w:rPr>
        <w:t>low</w:t>
      </w:r>
      <w:r w:rsidRPr="003957B2">
        <w:rPr>
          <w:rFonts w:cs="Times New Roman"/>
        </w:rPr>
        <w:t xml:space="preserve"> epithelial cells damage</w:t>
      </w:r>
      <w:r>
        <w:rPr>
          <w:rFonts w:cs="Times New Roman"/>
        </w:rPr>
        <w:t xml:space="preserve"> and damaged </w:t>
      </w:r>
      <w:r w:rsidRPr="000A34ED">
        <w:rPr>
          <w:rFonts w:cs="Times New Roman"/>
        </w:rPr>
        <w:t>brush borders</w:t>
      </w:r>
      <w:r>
        <w:rPr>
          <w:rFonts w:cs="Times New Roman"/>
        </w:rPr>
        <w:t xml:space="preserve"> (villi),</w:t>
      </w:r>
      <w:r w:rsidRPr="00D051F8">
        <w:rPr>
          <w:rFonts w:cs="Times New Roman"/>
        </w:rPr>
        <w:t xml:space="preserve"> reduced mononuclear cell infiltration</w:t>
      </w:r>
      <w:r>
        <w:rPr>
          <w:rFonts w:cs="Times New Roman"/>
        </w:rPr>
        <w:t xml:space="preserve"> in the submucosa and reduced colon inflammation (</w:t>
      </w:r>
      <w:r w:rsidRPr="00045F9F">
        <w:rPr>
          <w:rFonts w:ascii="STIXGeneral-Regular" w:hAnsi="STIXGeneral-Regular"/>
          <w:b/>
          <w:bCs/>
          <w:color w:val="000000"/>
          <w:highlight w:val="yellow"/>
        </w:rPr>
        <w:t>Figure</w:t>
      </w:r>
      <w:r>
        <w:rPr>
          <w:rFonts w:ascii="STIXGeneral-Regular" w:hAnsi="STIXGeneral-Regular"/>
          <w:b/>
          <w:bCs/>
          <w:color w:val="000000"/>
        </w:rPr>
        <w:t xml:space="preserve"> 1D</w:t>
      </w:r>
      <w:r>
        <w:rPr>
          <w:rFonts w:cs="Times New Roman"/>
        </w:rPr>
        <w:t>).</w:t>
      </w:r>
      <w:r w:rsidRPr="00122036">
        <w:rPr>
          <w:rFonts w:cs="Times New Roman"/>
        </w:rPr>
        <w:t xml:space="preserve"> </w:t>
      </w:r>
      <w:r>
        <w:rPr>
          <w:rFonts w:cs="Times New Roman"/>
        </w:rPr>
        <w:t xml:space="preserve">Thus, it decreased the overall histology score (parameters for the histology score were 1. </w:t>
      </w:r>
      <w:r w:rsidRPr="00D61FEA">
        <w:rPr>
          <w:rFonts w:cs="Times New Roman"/>
        </w:rPr>
        <w:t>Architectural damage 2.</w:t>
      </w:r>
      <w:r>
        <w:rPr>
          <w:rFonts w:cs="Times New Roman"/>
        </w:rPr>
        <w:t xml:space="preserve"> </w:t>
      </w:r>
      <w:r w:rsidRPr="00D61FEA">
        <w:rPr>
          <w:rFonts w:cs="Times New Roman"/>
        </w:rPr>
        <w:t xml:space="preserve">Extent of </w:t>
      </w:r>
      <w:proofErr w:type="gramStart"/>
      <w:r w:rsidRPr="00D61FEA">
        <w:rPr>
          <w:rFonts w:cs="Times New Roman"/>
        </w:rPr>
        <w:t>inflammation  3</w:t>
      </w:r>
      <w:proofErr w:type="gramEnd"/>
      <w:r w:rsidRPr="00D61FEA">
        <w:rPr>
          <w:rFonts w:cs="Times New Roman"/>
        </w:rPr>
        <w:t>.</w:t>
      </w:r>
      <w:r>
        <w:rPr>
          <w:rFonts w:cs="Times New Roman"/>
        </w:rPr>
        <w:t xml:space="preserve"> </w:t>
      </w:r>
      <w:r w:rsidRPr="00D61FEA">
        <w:rPr>
          <w:rFonts w:cs="Times New Roman"/>
        </w:rPr>
        <w:t>Chronic inflammatory infiltrate</w:t>
      </w:r>
      <w:r>
        <w:rPr>
          <w:rFonts w:cs="Times New Roman"/>
        </w:rPr>
        <w:t>) in DSS treated mice compared to thos</w:t>
      </w:r>
      <w:r w:rsidRPr="00D051F8">
        <w:rPr>
          <w:rFonts w:cs="Times New Roman"/>
        </w:rPr>
        <w:t>e in the DSS</w:t>
      </w:r>
      <w:r>
        <w:rPr>
          <w:rFonts w:cs="Times New Roman"/>
        </w:rPr>
        <w:t>+RCJ. RCJ consistent</w:t>
      </w:r>
      <w:r w:rsidRPr="000A34ED">
        <w:rPr>
          <w:rFonts w:cs="Times New Roman"/>
        </w:rPr>
        <w:t xml:space="preserve">ly alleviated DSS-induced damage </w:t>
      </w:r>
      <w:r>
        <w:rPr>
          <w:rFonts w:cs="Times New Roman"/>
        </w:rPr>
        <w:t>to</w:t>
      </w:r>
      <w:r w:rsidRPr="000A34ED">
        <w:rPr>
          <w:rFonts w:cs="Times New Roman"/>
        </w:rPr>
        <w:t xml:space="preserve"> brush borders and tight junctions in the colon</w:t>
      </w:r>
      <w:r>
        <w:rPr>
          <w:rFonts w:cs="Times New Roman"/>
        </w:rPr>
        <w:t xml:space="preserve"> </w:t>
      </w:r>
      <w:r w:rsidRPr="00EA149A">
        <w:rPr>
          <w:rFonts w:cs="Times New Roman"/>
          <w:b/>
          <w:bCs/>
          <w:color w:val="FF0000"/>
        </w:rPr>
        <w:t>TEM images</w:t>
      </w:r>
      <w:r w:rsidRPr="00EA149A">
        <w:rPr>
          <w:rFonts w:cs="Times New Roman"/>
          <w:color w:val="FF0000"/>
        </w:rPr>
        <w:t xml:space="preserve"> </w:t>
      </w:r>
      <w:r>
        <w:rPr>
          <w:rFonts w:cs="Times New Roman"/>
        </w:rPr>
        <w:t>(</w:t>
      </w:r>
      <w:r w:rsidRPr="00045F9F">
        <w:rPr>
          <w:rFonts w:ascii="STIXGeneral-Regular" w:hAnsi="STIXGeneral-Regular"/>
          <w:b/>
          <w:bCs/>
          <w:color w:val="000000"/>
          <w:highlight w:val="yellow"/>
        </w:rPr>
        <w:t>Figure</w:t>
      </w:r>
      <w:r>
        <w:rPr>
          <w:rFonts w:ascii="STIXGeneral-Regular" w:hAnsi="STIXGeneral-Regular"/>
          <w:b/>
          <w:bCs/>
          <w:color w:val="000000"/>
        </w:rPr>
        <w:t xml:space="preserve"> 1E</w:t>
      </w:r>
      <w:r>
        <w:rPr>
          <w:rFonts w:cs="Times New Roman"/>
        </w:rPr>
        <w:t xml:space="preserve">). </w:t>
      </w:r>
    </w:p>
    <w:p w14:paraId="0CEFFA21" w14:textId="77777777" w:rsidR="00F360BE" w:rsidRPr="00C51C1D" w:rsidRDefault="00F360BE" w:rsidP="00F360BE">
      <w:pPr>
        <w:spacing w:after="0" w:line="360" w:lineRule="auto"/>
        <w:jc w:val="both"/>
        <w:rPr>
          <w:rFonts w:cs="Times New Roman"/>
        </w:rPr>
      </w:pPr>
    </w:p>
    <w:p w14:paraId="6D5B828D" w14:textId="77777777" w:rsidR="00F360BE" w:rsidRDefault="00F360BE" w:rsidP="00F360BE">
      <w:pPr>
        <w:spacing w:after="0" w:line="360" w:lineRule="auto"/>
        <w:jc w:val="both"/>
        <w:rPr>
          <w:rFonts w:cs="Times New Roman"/>
          <w:b/>
          <w:bCs/>
        </w:rPr>
      </w:pPr>
      <w:r w:rsidRPr="00A91620">
        <w:rPr>
          <w:rFonts w:cs="Times New Roman"/>
          <w:b/>
          <w:bCs/>
        </w:rPr>
        <w:lastRenderedPageBreak/>
        <w:t>RCJ ameliorate</w:t>
      </w:r>
      <w:r>
        <w:rPr>
          <w:rFonts w:cs="Times New Roman"/>
          <w:b/>
          <w:bCs/>
        </w:rPr>
        <w:t>s</w:t>
      </w:r>
      <w:r w:rsidRPr="00A91620">
        <w:rPr>
          <w:rFonts w:cs="Times New Roman"/>
          <w:b/>
          <w:bCs/>
        </w:rPr>
        <w:t xml:space="preserve"> colitis </w:t>
      </w:r>
      <w:r>
        <w:rPr>
          <w:rFonts w:cs="Times New Roman"/>
          <w:b/>
          <w:bCs/>
        </w:rPr>
        <w:t>by</w:t>
      </w:r>
      <w:r w:rsidRPr="00A91620">
        <w:rPr>
          <w:rFonts w:cs="Times New Roman"/>
          <w:b/>
          <w:bCs/>
        </w:rPr>
        <w:t xml:space="preserve"> regulat</w:t>
      </w:r>
      <w:r>
        <w:rPr>
          <w:rFonts w:cs="Times New Roman"/>
          <w:b/>
          <w:bCs/>
        </w:rPr>
        <w:t>ing the</w:t>
      </w:r>
      <w:r w:rsidRPr="00A91620">
        <w:rPr>
          <w:rFonts w:cs="Times New Roman"/>
          <w:b/>
          <w:bCs/>
        </w:rPr>
        <w:t xml:space="preserve"> intestinal barrier function </w:t>
      </w:r>
    </w:p>
    <w:p w14:paraId="6AAC4EC3" w14:textId="77777777" w:rsidR="00F360BE" w:rsidRDefault="00F360BE" w:rsidP="00F360BE">
      <w:pPr>
        <w:spacing w:after="0" w:line="360" w:lineRule="auto"/>
        <w:jc w:val="both"/>
        <w:rPr>
          <w:rFonts w:cs="Times New Roman"/>
          <w:b/>
          <w:bCs/>
        </w:rPr>
      </w:pPr>
    </w:p>
    <w:p w14:paraId="6F566C46" w14:textId="77777777" w:rsidR="00F360BE" w:rsidRDefault="00F360BE" w:rsidP="00F360BE">
      <w:pPr>
        <w:spacing w:after="0" w:line="360" w:lineRule="auto"/>
        <w:ind w:firstLine="720"/>
        <w:jc w:val="both"/>
        <w:rPr>
          <w:rFonts w:cs="Times New Roman"/>
          <w:color w:val="FF0000"/>
        </w:rPr>
      </w:pPr>
      <w:r>
        <w:rPr>
          <w:rFonts w:cs="Times New Roman"/>
        </w:rPr>
        <w:t>From our initial data, we found disruption of crypt structure in the DSS treated mice group and improved in the case of DSS+RCJ mice group. Thus to understand how RCJ enhances the intestinal barrier function,</w:t>
      </w:r>
      <w:r w:rsidRPr="00DE4E47">
        <w:rPr>
          <w:rFonts w:cs="Times New Roman"/>
          <w:color w:val="FF0000"/>
        </w:rPr>
        <w:t xml:space="preserve"> FITC-dextran permeability w</w:t>
      </w:r>
      <w:r>
        <w:rPr>
          <w:rFonts w:cs="Times New Roman"/>
          <w:color w:val="FF0000"/>
        </w:rPr>
        <w:t>as</w:t>
      </w:r>
      <w:r w:rsidRPr="00DE4E47">
        <w:rPr>
          <w:rFonts w:cs="Times New Roman"/>
          <w:color w:val="FF0000"/>
        </w:rPr>
        <w:t xml:space="preserve"> assessed</w:t>
      </w:r>
      <w:r>
        <w:rPr>
          <w:rFonts w:cs="Times New Roman"/>
          <w:color w:val="FF0000"/>
        </w:rPr>
        <w:t xml:space="preserve"> </w:t>
      </w:r>
      <w:proofErr w:type="gramStart"/>
      <w:r>
        <w:rPr>
          <w:rFonts w:cs="Times New Roman"/>
          <w:color w:val="FF0000"/>
        </w:rPr>
        <w:t xml:space="preserve">and </w:t>
      </w:r>
      <w:r>
        <w:rPr>
          <w:rFonts w:cs="Times New Roman"/>
        </w:rPr>
        <w:t xml:space="preserve"> </w:t>
      </w:r>
      <w:r w:rsidRPr="00DE4E47">
        <w:rPr>
          <w:rFonts w:cs="Times New Roman"/>
          <w:color w:val="FF0000"/>
        </w:rPr>
        <w:t>ZO</w:t>
      </w:r>
      <w:proofErr w:type="gramEnd"/>
      <w:r w:rsidRPr="00DE4E47">
        <w:rPr>
          <w:rFonts w:cs="Times New Roman"/>
          <w:color w:val="FF0000"/>
        </w:rPr>
        <w:t>-1</w:t>
      </w:r>
      <w:r>
        <w:rPr>
          <w:rFonts w:cs="Times New Roman"/>
          <w:color w:val="FF0000"/>
        </w:rPr>
        <w:t>.</w:t>
      </w:r>
    </w:p>
    <w:p w14:paraId="6184A6AC" w14:textId="77777777" w:rsidR="00F360BE" w:rsidRDefault="00F360BE" w:rsidP="00F360BE">
      <w:pPr>
        <w:spacing w:after="0" w:line="360" w:lineRule="auto"/>
        <w:ind w:firstLine="720"/>
        <w:jc w:val="both"/>
        <w:rPr>
          <w:rFonts w:cs="Times New Roman"/>
        </w:rPr>
      </w:pPr>
      <w:r>
        <w:rPr>
          <w:rFonts w:cs="Times New Roman"/>
        </w:rPr>
        <w:t xml:space="preserve">First, we performed a </w:t>
      </w:r>
      <w:r w:rsidRPr="00DE4E47">
        <w:rPr>
          <w:rFonts w:cs="Times New Roman"/>
        </w:rPr>
        <w:t xml:space="preserve">FITC-dextran permeability </w:t>
      </w:r>
      <w:r>
        <w:rPr>
          <w:rFonts w:cs="Times New Roman"/>
        </w:rPr>
        <w:t>assay to assess</w:t>
      </w:r>
      <w:r w:rsidRPr="00DE4E47">
        <w:rPr>
          <w:rFonts w:cs="Times New Roman"/>
        </w:rPr>
        <w:t xml:space="preserve"> the functional consequence of tight junction protein. </w:t>
      </w:r>
      <w:r>
        <w:rPr>
          <w:rFonts w:cs="Times New Roman"/>
        </w:rPr>
        <w:t xml:space="preserve">It was seen that DSS group showed the highest levels </w:t>
      </w:r>
      <w:proofErr w:type="gramStart"/>
      <w:r>
        <w:rPr>
          <w:rFonts w:cs="Times New Roman"/>
        </w:rPr>
        <w:t xml:space="preserve">of  </w:t>
      </w:r>
      <w:r w:rsidRPr="00DE4E47">
        <w:rPr>
          <w:rFonts w:cs="Times New Roman"/>
        </w:rPr>
        <w:t>FITC</w:t>
      </w:r>
      <w:proofErr w:type="gramEnd"/>
      <w:r w:rsidRPr="00DE4E47">
        <w:rPr>
          <w:rFonts w:cs="Times New Roman"/>
        </w:rPr>
        <w:t xml:space="preserve">-dextran in the serum but reduced its level significantly in the </w:t>
      </w:r>
      <w:r>
        <w:rPr>
          <w:rFonts w:cs="Times New Roman"/>
        </w:rPr>
        <w:t xml:space="preserve">DSS+RCJ treated group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rsidRPr="00603D0C">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r w:rsidRPr="00DE4E47">
        <w:rPr>
          <w:rFonts w:cs="Times New Roman"/>
        </w:rPr>
        <w:t xml:space="preserve">. These results </w:t>
      </w:r>
      <w:r>
        <w:rPr>
          <w:rFonts w:cs="Times New Roman"/>
        </w:rPr>
        <w:t>indicated</w:t>
      </w:r>
      <w:r w:rsidRPr="00DE4E47">
        <w:rPr>
          <w:rFonts w:cs="Times New Roman"/>
        </w:rPr>
        <w:t xml:space="preserve"> that </w:t>
      </w:r>
      <w:r>
        <w:rPr>
          <w:rFonts w:cs="Times New Roman"/>
        </w:rPr>
        <w:t>RCJ</w:t>
      </w:r>
      <w:r w:rsidRPr="00DE4E47">
        <w:rPr>
          <w:rFonts w:cs="Times New Roman"/>
        </w:rPr>
        <w:t xml:space="preserve"> treatment</w:t>
      </w:r>
      <w:r>
        <w:rPr>
          <w:rFonts w:cs="Times New Roman"/>
        </w:rPr>
        <w:t xml:space="preserve"> help to regain the lost </w:t>
      </w:r>
      <w:r w:rsidRPr="006119DB">
        <w:rPr>
          <w:rFonts w:cs="Times New Roman"/>
        </w:rPr>
        <w:t>intestinal barrier function</w:t>
      </w:r>
      <w:r>
        <w:rPr>
          <w:rFonts w:cs="Times New Roman"/>
        </w:rPr>
        <w:t>.</w:t>
      </w:r>
      <w:r w:rsidRPr="00DE4E47">
        <w:rPr>
          <w:rFonts w:cs="Times New Roman"/>
        </w:rPr>
        <w:t xml:space="preserve"> </w:t>
      </w:r>
      <w:r>
        <w:rPr>
          <w:rFonts w:cs="Times New Roman"/>
        </w:rPr>
        <w:t xml:space="preserve">Tight junction </w:t>
      </w:r>
      <w:proofErr w:type="gramStart"/>
      <w:r>
        <w:rPr>
          <w:rFonts w:cs="Times New Roman"/>
        </w:rPr>
        <w:t>protein  (</w:t>
      </w:r>
      <w:proofErr w:type="gramEnd"/>
      <w:r w:rsidRPr="006612A4">
        <w:rPr>
          <w:rFonts w:cs="Times New Roman"/>
        </w:rPr>
        <w:t xml:space="preserve">ZO-1, </w:t>
      </w:r>
      <w:proofErr w:type="spellStart"/>
      <w:r w:rsidRPr="006612A4">
        <w:rPr>
          <w:rFonts w:cs="Times New Roman"/>
        </w:rPr>
        <w:t>Occludin</w:t>
      </w:r>
      <w:proofErr w:type="spellEnd"/>
      <w:r>
        <w:rPr>
          <w:rFonts w:cs="Times New Roman"/>
        </w:rPr>
        <w:t>,</w:t>
      </w:r>
      <w:r w:rsidRPr="006612A4">
        <w:rPr>
          <w:rFonts w:cs="Times New Roman"/>
        </w:rPr>
        <w:t xml:space="preserve"> and Claudin-1</w:t>
      </w:r>
      <w:r>
        <w:rPr>
          <w:rFonts w:cs="Times New Roman"/>
        </w:rPr>
        <w:t xml:space="preserve">) plays a vital role in maintaining the </w:t>
      </w:r>
      <w:r w:rsidRPr="00E25F73">
        <w:rPr>
          <w:rFonts w:cs="Times New Roman"/>
        </w:rPr>
        <w:t>intestinal barrier function</w:t>
      </w:r>
      <w:r>
        <w:rPr>
          <w:rFonts w:cs="Times New Roman"/>
        </w:rPr>
        <w:t>,</w:t>
      </w:r>
      <w:r w:rsidRPr="00A91620">
        <w:rPr>
          <w:rFonts w:cs="Times New Roman"/>
          <w:b/>
          <w:bCs/>
        </w:rPr>
        <w:t xml:space="preserve"> </w:t>
      </w:r>
      <w:r w:rsidRPr="00450553">
        <w:rPr>
          <w:rFonts w:cs="Times New Roman"/>
        </w:rPr>
        <w:t xml:space="preserve">and once such </w:t>
      </w:r>
      <w:r>
        <w:rPr>
          <w:rFonts w:cs="Times New Roman"/>
        </w:rPr>
        <w:t>essential</w:t>
      </w:r>
      <w:r w:rsidRPr="00450553">
        <w:rPr>
          <w:rFonts w:cs="Times New Roman"/>
        </w:rPr>
        <w:t xml:space="preserve"> protein which is decreased at protei</w:t>
      </w:r>
      <w:r>
        <w:rPr>
          <w:rFonts w:cs="Times New Roman"/>
        </w:rPr>
        <w:t>n</w:t>
      </w:r>
      <w:r w:rsidRPr="00450553">
        <w:rPr>
          <w:rFonts w:cs="Times New Roman"/>
        </w:rPr>
        <w:t xml:space="preserve"> levels is</w:t>
      </w:r>
      <w:r>
        <w:rPr>
          <w:rFonts w:cs="Times New Roman"/>
        </w:rPr>
        <w:t>,</w:t>
      </w:r>
      <w:r>
        <w:rPr>
          <w:rFonts w:cs="Times New Roman"/>
          <w:b/>
          <w:bCs/>
        </w:rPr>
        <w:t xml:space="preserve"> </w:t>
      </w:r>
      <w:r w:rsidRPr="00204E2C">
        <w:rPr>
          <w:rFonts w:cs="Times New Roman"/>
        </w:rPr>
        <w:t>tight junction scaffolding protein zonula occludens-1 (ZO-1</w:t>
      </w:r>
      <w:r>
        <w:rPr>
          <w:rFonts w:cs="Times New Roman"/>
        </w:rPr>
        <w:t xml:space="preserve">) in colitis. Thus we checked for </w:t>
      </w:r>
      <w:r w:rsidRPr="00DE4E47">
        <w:rPr>
          <w:rFonts w:cs="Times New Roman"/>
        </w:rPr>
        <w:t>ZO-1 protein</w:t>
      </w:r>
      <w:r>
        <w:rPr>
          <w:rFonts w:cs="Times New Roman"/>
        </w:rPr>
        <w:t xml:space="preserve"> expression by IHC and found </w:t>
      </w:r>
      <w:proofErr w:type="gramStart"/>
      <w:r>
        <w:rPr>
          <w:rFonts w:cs="Times New Roman"/>
        </w:rPr>
        <w:t xml:space="preserve">that </w:t>
      </w:r>
      <w:r w:rsidRPr="00DE4E47">
        <w:rPr>
          <w:rFonts w:cs="Times New Roman"/>
        </w:rPr>
        <w:t xml:space="preserve"> </w:t>
      </w:r>
      <w:r w:rsidRPr="005775E9">
        <w:rPr>
          <w:rStyle w:val="jpfdse"/>
        </w:rPr>
        <w:t>ZO</w:t>
      </w:r>
      <w:proofErr w:type="gramEnd"/>
      <w:r w:rsidRPr="005775E9">
        <w:rPr>
          <w:rStyle w:val="jpfdse"/>
        </w:rPr>
        <w:t>-1</w:t>
      </w:r>
      <w:r w:rsidRPr="005775E9">
        <w:rPr>
          <w:rStyle w:val="hgkelc"/>
        </w:rPr>
        <w:t xml:space="preserve"> makes critical, </w:t>
      </w:r>
      <w:r>
        <w:rPr>
          <w:rStyle w:val="hgkelc"/>
        </w:rPr>
        <w:t xml:space="preserve">a </w:t>
      </w:r>
      <w:r w:rsidRPr="005775E9">
        <w:rPr>
          <w:rStyle w:val="hgkelc"/>
        </w:rPr>
        <w:t>tight junction</w:t>
      </w:r>
      <w:r w:rsidRPr="00DE4E47">
        <w:rPr>
          <w:rFonts w:cs="Times New Roman"/>
        </w:rPr>
        <w:t xml:space="preserve"> </w:t>
      </w:r>
      <w:r>
        <w:rPr>
          <w:rFonts w:cs="Times New Roman"/>
        </w:rPr>
        <w:t xml:space="preserve">was less in DSS group, and while DSS+ RCJ group had significantly elevated </w:t>
      </w:r>
      <w:r w:rsidRPr="00DE4E47">
        <w:rPr>
          <w:rFonts w:cs="Times New Roman"/>
        </w:rPr>
        <w:t>(</w:t>
      </w:r>
      <w:r w:rsidRPr="009A6054">
        <w:rPr>
          <w:rFonts w:cs="Times New Roman"/>
          <w:highlight w:val="yellow"/>
        </w:rPr>
        <w:t>p &lt; 0.001</w:t>
      </w:r>
      <w:r>
        <w:rPr>
          <w:rFonts w:cs="Times New Roman"/>
        </w:rPr>
        <w:t>) (</w:t>
      </w:r>
      <w:r w:rsidRPr="00045F9F">
        <w:rPr>
          <w:rFonts w:ascii="STIXGeneral-Regular" w:hAnsi="STIXGeneral-Regular"/>
          <w:b/>
          <w:bCs/>
          <w:color w:val="000000"/>
          <w:highlight w:val="yellow"/>
        </w:rPr>
        <w:t>Figure</w:t>
      </w:r>
      <w:r>
        <w:rPr>
          <w:rFonts w:ascii="STIXGeneral-Regular" w:hAnsi="STIXGeneral-Regular"/>
          <w:b/>
          <w:bCs/>
          <w:color w:val="000000"/>
        </w:rPr>
        <w:t xml:space="preserve"> </w:t>
      </w:r>
      <w:r w:rsidRPr="00105E8C">
        <w:rPr>
          <w:rFonts w:ascii="STIXGeneral-Regular" w:hAnsi="STIXGeneral-Regular"/>
          <w:b/>
          <w:bCs/>
          <w:color w:val="000000"/>
        </w:rPr>
        <w:t xml:space="preserve"> </w:t>
      </w:r>
      <w:r>
        <w:rPr>
          <w:rFonts w:cs="Times New Roman"/>
        </w:rPr>
        <w:t>).</w:t>
      </w:r>
    </w:p>
    <w:p w14:paraId="38FB0E65" w14:textId="77777777" w:rsidR="00F360BE" w:rsidRPr="00C534E6" w:rsidRDefault="00F360BE" w:rsidP="00F360BE">
      <w:pPr>
        <w:spacing w:after="0" w:line="360" w:lineRule="auto"/>
        <w:jc w:val="both"/>
        <w:rPr>
          <w:rStyle w:val="hgkelc"/>
        </w:rPr>
      </w:pPr>
      <w:r>
        <w:rPr>
          <w:rStyle w:val="hgkelc"/>
        </w:rPr>
        <w:t>Previous reports have shown that ZO-1 down-regulation may be one cause of ineffective mucosal healing in patients with IBD (</w:t>
      </w:r>
      <w:r w:rsidRPr="00C43791">
        <w:rPr>
          <w:rStyle w:val="Strong"/>
          <w:highlight w:val="yellow"/>
        </w:rPr>
        <w:t>34478742</w:t>
      </w:r>
      <w:r>
        <w:rPr>
          <w:rStyle w:val="hgkelc"/>
        </w:rPr>
        <w:t xml:space="preserve">). </w:t>
      </w:r>
    </w:p>
    <w:p w14:paraId="1264007A" w14:textId="77777777" w:rsidR="00F360BE" w:rsidRDefault="00F360BE" w:rsidP="00F360BE">
      <w:pPr>
        <w:spacing w:after="0" w:line="360" w:lineRule="auto"/>
        <w:ind w:firstLine="720"/>
        <w:jc w:val="both"/>
        <w:rPr>
          <w:rStyle w:val="hgkelc"/>
        </w:rPr>
      </w:pPr>
      <w:r>
        <w:rPr>
          <w:rStyle w:val="hgkelc"/>
        </w:rPr>
        <w:t xml:space="preserve">The H&amp;E </w:t>
      </w:r>
      <w:proofErr w:type="gramStart"/>
      <w:r>
        <w:rPr>
          <w:rStyle w:val="hgkelc"/>
        </w:rPr>
        <w:t>staining  (</w:t>
      </w:r>
      <w:proofErr w:type="gramEnd"/>
      <w:r>
        <w:rPr>
          <w:rStyle w:val="hgkelc"/>
        </w:rPr>
        <w:t xml:space="preserve">Figure ) also shows that the PBS control group had </w:t>
      </w:r>
      <w:r w:rsidRPr="0002620C">
        <w:rPr>
          <w:rStyle w:val="hgkelc"/>
        </w:rPr>
        <w:t>displayed intact colonic mucosa, crypts, stroma</w:t>
      </w:r>
      <w:r>
        <w:rPr>
          <w:rStyle w:val="hgkelc"/>
        </w:rPr>
        <w:t>,</w:t>
      </w:r>
      <w:r w:rsidRPr="0002620C">
        <w:rPr>
          <w:rStyle w:val="hgkelc"/>
        </w:rPr>
        <w:t xml:space="preserve"> and submucosa, </w:t>
      </w:r>
      <w:r>
        <w:rPr>
          <w:rStyle w:val="hgkelc"/>
        </w:rPr>
        <w:t xml:space="preserve">with </w:t>
      </w:r>
      <w:r w:rsidRPr="0002620C">
        <w:rPr>
          <w:rStyle w:val="hgkelc"/>
        </w:rPr>
        <w:t>no inflammatory cells infiltrate</w:t>
      </w:r>
      <w:r>
        <w:rPr>
          <w:rStyle w:val="hgkelc"/>
        </w:rPr>
        <w:t>d</w:t>
      </w:r>
      <w:r w:rsidRPr="0002620C">
        <w:rPr>
          <w:rStyle w:val="hgkelc"/>
        </w:rPr>
        <w:t xml:space="preserve"> in submucosa and</w:t>
      </w:r>
      <w:r>
        <w:rPr>
          <w:rStyle w:val="hgkelc"/>
        </w:rPr>
        <w:t xml:space="preserve"> </w:t>
      </w:r>
      <w:r w:rsidRPr="006B0F12">
        <w:rPr>
          <w:rStyle w:val="hgkelc"/>
        </w:rPr>
        <w:t>ulceration. While the D</w:t>
      </w:r>
      <w:r>
        <w:rPr>
          <w:rStyle w:val="hgkelc"/>
        </w:rPr>
        <w:t>SS</w:t>
      </w:r>
      <w:r w:rsidRPr="006B0F12">
        <w:rPr>
          <w:rStyle w:val="hgkelc"/>
        </w:rPr>
        <w:t xml:space="preserve"> group showed intense</w:t>
      </w:r>
      <w:r>
        <w:rPr>
          <w:rStyle w:val="hgkelc"/>
        </w:rPr>
        <w:t>,</w:t>
      </w:r>
      <w:r w:rsidRPr="006B0F12">
        <w:rPr>
          <w:rStyle w:val="hgkelc"/>
        </w:rPr>
        <w:t xml:space="preserve"> severe epithelial cell damage</w:t>
      </w:r>
      <w:r>
        <w:rPr>
          <w:rStyle w:val="hgkelc"/>
        </w:rPr>
        <w:t>,</w:t>
      </w:r>
      <w:r w:rsidRPr="006B0F12">
        <w:rPr>
          <w:rStyle w:val="hgkelc"/>
        </w:rPr>
        <w:t xml:space="preserve"> submucosal edema</w:t>
      </w:r>
      <w:r>
        <w:rPr>
          <w:rStyle w:val="hgkelc"/>
        </w:rPr>
        <w:t>,</w:t>
      </w:r>
      <w:r w:rsidRPr="006B0F12">
        <w:rPr>
          <w:rStyle w:val="hgkelc"/>
        </w:rPr>
        <w:t xml:space="preserve"> inflammatory lesions, including shortening and hyperplasia of crypts, macroscopic spaces between crypts, and severe inflammatory cellular infiltration in </w:t>
      </w:r>
      <w:r>
        <w:rPr>
          <w:rStyle w:val="hgkelc"/>
        </w:rPr>
        <w:t xml:space="preserve">the </w:t>
      </w:r>
      <w:r w:rsidRPr="006B0F12">
        <w:rPr>
          <w:rStyle w:val="hgkelc"/>
        </w:rPr>
        <w:t xml:space="preserve">submucosa. Nevertheless, the treatments with </w:t>
      </w:r>
      <w:r>
        <w:rPr>
          <w:rStyle w:val="hgkelc"/>
        </w:rPr>
        <w:t>RCJ</w:t>
      </w:r>
      <w:r w:rsidRPr="006B0F12">
        <w:rPr>
          <w:rStyle w:val="hgkelc"/>
        </w:rPr>
        <w:t xml:space="preserve"> notably ameliorated the colon inflammatory symptoms, including less inflammatory cell infiltration</w:t>
      </w:r>
      <w:r>
        <w:rPr>
          <w:rStyle w:val="hgkelc"/>
        </w:rPr>
        <w:t xml:space="preserve">, </w:t>
      </w:r>
      <w:r w:rsidRPr="006B0F12">
        <w:rPr>
          <w:rStyle w:val="hgkelc"/>
        </w:rPr>
        <w:t>submucosal edema relative</w:t>
      </w:r>
      <w:r>
        <w:rPr>
          <w:rStyle w:val="hgkelc"/>
        </w:rPr>
        <w:t>,</w:t>
      </w:r>
      <w:r w:rsidRPr="006B0F12">
        <w:rPr>
          <w:rStyle w:val="hgkelc"/>
        </w:rPr>
        <w:t xml:space="preserve"> intact surface epithelium, normal crypt glands</w:t>
      </w:r>
      <w:r>
        <w:rPr>
          <w:rStyle w:val="hgkelc"/>
        </w:rPr>
        <w:t>,</w:t>
      </w:r>
      <w:r w:rsidRPr="006B0F12">
        <w:rPr>
          <w:rStyle w:val="hgkelc"/>
        </w:rPr>
        <w:t xml:space="preserve"> and</w:t>
      </w:r>
      <w:r>
        <w:rPr>
          <w:rStyle w:val="hgkelc"/>
        </w:rPr>
        <w:t xml:space="preserve"> </w:t>
      </w:r>
      <w:r w:rsidRPr="006B0F12">
        <w:rPr>
          <w:rStyle w:val="hgkelc"/>
        </w:rPr>
        <w:t>mild submucosal edema</w:t>
      </w:r>
      <w:r>
        <w:rPr>
          <w:rStyle w:val="hgkelc"/>
        </w:rPr>
        <w:t xml:space="preserve">; </w:t>
      </w:r>
      <w:r w:rsidRPr="006B0F12">
        <w:rPr>
          <w:rStyle w:val="hgkelc"/>
        </w:rPr>
        <w:t xml:space="preserve">the condition of </w:t>
      </w:r>
      <w:r>
        <w:rPr>
          <w:rStyle w:val="hgkelc"/>
        </w:rPr>
        <w:t xml:space="preserve">the </w:t>
      </w:r>
      <w:r w:rsidRPr="006B0F12">
        <w:rPr>
          <w:rStyle w:val="hgkelc"/>
        </w:rPr>
        <w:t xml:space="preserve">colon was close to that of </w:t>
      </w:r>
      <w:r>
        <w:rPr>
          <w:rStyle w:val="hgkelc"/>
        </w:rPr>
        <w:t xml:space="preserve">PBS </w:t>
      </w:r>
      <w:r w:rsidRPr="006B0F12">
        <w:rPr>
          <w:rStyle w:val="hgkelc"/>
        </w:rPr>
        <w:t>mice</w:t>
      </w:r>
      <w:r>
        <w:rPr>
          <w:rStyle w:val="hgkelc"/>
        </w:rPr>
        <w:t>. Thus, t</w:t>
      </w:r>
      <w:r w:rsidRPr="00090DA8">
        <w:rPr>
          <w:rStyle w:val="hgkelc"/>
        </w:rPr>
        <w:t xml:space="preserve">o assess the effect of </w:t>
      </w:r>
      <w:r>
        <w:rPr>
          <w:rStyle w:val="hgkelc"/>
        </w:rPr>
        <w:t>RCJ</w:t>
      </w:r>
      <w:r w:rsidRPr="00090DA8">
        <w:rPr>
          <w:rStyle w:val="hgkelc"/>
        </w:rPr>
        <w:t xml:space="preserve"> on the colonic mucosal barrier, mucin-secreting goblet cells </w:t>
      </w:r>
      <w:r w:rsidRPr="00854DA4">
        <w:rPr>
          <w:rStyle w:val="hgkelc"/>
        </w:rPr>
        <w:t xml:space="preserve">in the colonic epithelia were measured using </w:t>
      </w:r>
      <w:proofErr w:type="spellStart"/>
      <w:r w:rsidRPr="00854DA4">
        <w:rPr>
          <w:rStyle w:val="hgkelc"/>
        </w:rPr>
        <w:t>Alcian</w:t>
      </w:r>
      <w:proofErr w:type="spellEnd"/>
      <w:r w:rsidRPr="00854DA4">
        <w:rPr>
          <w:rStyle w:val="hgkelc"/>
        </w:rPr>
        <w:t xml:space="preserve"> blue staining. </w:t>
      </w:r>
      <w:r>
        <w:rPr>
          <w:rStyle w:val="hgkelc"/>
        </w:rPr>
        <w:t xml:space="preserve">Where the </w:t>
      </w:r>
      <w:r w:rsidRPr="00854DA4">
        <w:rPr>
          <w:rStyle w:val="hgkelc"/>
        </w:rPr>
        <w:t xml:space="preserve">DSS </w:t>
      </w:r>
      <w:r>
        <w:rPr>
          <w:rStyle w:val="hgkelc"/>
        </w:rPr>
        <w:t xml:space="preserve">s treated, group showed a </w:t>
      </w:r>
      <w:r w:rsidRPr="00854DA4">
        <w:rPr>
          <w:rStyle w:val="hgkelc"/>
        </w:rPr>
        <w:t>significant</w:t>
      </w:r>
      <w:r>
        <w:rPr>
          <w:rStyle w:val="hgkelc"/>
        </w:rPr>
        <w:t xml:space="preserve"> </w:t>
      </w:r>
      <w:r w:rsidRPr="00854DA4">
        <w:rPr>
          <w:rStyle w:val="hgkelc"/>
        </w:rPr>
        <w:t>reduc</w:t>
      </w:r>
      <w:r>
        <w:rPr>
          <w:rStyle w:val="hgkelc"/>
        </w:rPr>
        <w:t>tion in</w:t>
      </w:r>
      <w:r w:rsidRPr="00854DA4">
        <w:rPr>
          <w:rStyle w:val="hgkelc"/>
        </w:rPr>
        <w:t xml:space="preserve"> the thickness of colonic epithelial mucosa, </w:t>
      </w:r>
      <w:r>
        <w:rPr>
          <w:rStyle w:val="hgkelc"/>
        </w:rPr>
        <w:t xml:space="preserve">which was </w:t>
      </w:r>
      <w:r w:rsidRPr="00854DA4">
        <w:rPr>
          <w:rStyle w:val="hgkelc"/>
        </w:rPr>
        <w:t xml:space="preserve">attenuated </w:t>
      </w:r>
      <w:r>
        <w:rPr>
          <w:rStyle w:val="hgkelc"/>
        </w:rPr>
        <w:t xml:space="preserve">by RCJ </w:t>
      </w:r>
      <w:r w:rsidRPr="00854DA4">
        <w:rPr>
          <w:rStyle w:val="hgkelc"/>
        </w:rPr>
        <w:t>to</w:t>
      </w:r>
      <w:r>
        <w:rPr>
          <w:rStyle w:val="hgkelc"/>
        </w:rPr>
        <w:t xml:space="preserve"> near</w:t>
      </w:r>
      <w:r w:rsidRPr="00854DA4">
        <w:rPr>
          <w:rStyle w:val="hgkelc"/>
        </w:rPr>
        <w:t xml:space="preserve"> normal</w:t>
      </w:r>
      <w:r>
        <w:rPr>
          <w:rStyle w:val="hgkelc"/>
        </w:rPr>
        <w:t xml:space="preserve"> (</w:t>
      </w:r>
      <w:proofErr w:type="gramStart"/>
      <w:r w:rsidRPr="00045F9F">
        <w:rPr>
          <w:rFonts w:ascii="STIXGeneral-Regular" w:hAnsi="STIXGeneral-Regular"/>
          <w:b/>
          <w:bCs/>
          <w:color w:val="000000"/>
          <w:highlight w:val="yellow"/>
        </w:rPr>
        <w:t>Figure</w:t>
      </w:r>
      <w:r>
        <w:rPr>
          <w:rFonts w:ascii="STIXGeneral-Regular" w:hAnsi="STIXGeneral-Regular"/>
          <w:b/>
          <w:bCs/>
          <w:color w:val="000000"/>
        </w:rPr>
        <w:t xml:space="preserve"> </w:t>
      </w:r>
      <w:r>
        <w:rPr>
          <w:rStyle w:val="hgkelc"/>
        </w:rPr>
        <w:t>)</w:t>
      </w:r>
      <w:proofErr w:type="gramEnd"/>
      <w:r>
        <w:rPr>
          <w:rStyle w:val="hgkelc"/>
        </w:rPr>
        <w:t>.</w:t>
      </w:r>
    </w:p>
    <w:p w14:paraId="2172FC3F" w14:textId="77777777" w:rsidR="00F360BE" w:rsidRDefault="00F360BE" w:rsidP="00F360BE">
      <w:pPr>
        <w:spacing w:after="0" w:line="360" w:lineRule="auto"/>
        <w:ind w:firstLine="720"/>
        <w:jc w:val="both"/>
        <w:rPr>
          <w:rStyle w:val="hgkelc"/>
        </w:rPr>
      </w:pPr>
      <w:r>
        <w:rPr>
          <w:rStyle w:val="hgkelc"/>
        </w:rPr>
        <w:t>Further, we checked for specific mucins (</w:t>
      </w:r>
      <w:r>
        <w:rPr>
          <w:rFonts w:cs="Times New Roman"/>
        </w:rPr>
        <w:t>MUC1, MUC2, MUC4, and MUC5AC</w:t>
      </w:r>
      <w:r>
        <w:rPr>
          <w:rStyle w:val="hgkelc"/>
        </w:rPr>
        <w:t>)</w:t>
      </w:r>
      <w:r>
        <w:rPr>
          <w:rFonts w:cs="Times New Roman"/>
        </w:rPr>
        <w:t xml:space="preserve">, to understand the relation between mucin, RCJ, and DSS-induced colitis. Mucins are an important player in protecting the gastrointestinal tract to eliminating bacterial toxins. Recent studies are </w:t>
      </w:r>
      <w:r>
        <w:rPr>
          <w:rFonts w:cs="Times New Roman"/>
        </w:rPr>
        <w:lastRenderedPageBreak/>
        <w:t>suggesting that mucins are involved in the initiation of inflammatory bowel disease that would lead to cancer progression (</w:t>
      </w:r>
      <w:r w:rsidRPr="00C43791">
        <w:rPr>
          <w:rFonts w:cs="Times New Roman"/>
          <w:b/>
          <w:bCs/>
          <w:highlight w:val="yellow"/>
        </w:rPr>
        <w:t>21913981</w:t>
      </w:r>
      <w:r>
        <w:rPr>
          <w:rFonts w:cs="Times New Roman"/>
        </w:rPr>
        <w:t xml:space="preserve">). In the present study, we observed that DSS treatment showed a reduction in the MUC1, MUC2, and MUC4 expression, whereas upregulation of MUC5AC expression </w:t>
      </w:r>
      <w:r w:rsidRPr="004D32E7">
        <w:rPr>
          <w:rFonts w:cs="Times New Roman"/>
          <w:highlight w:val="yellow"/>
        </w:rPr>
        <w:t>(</w:t>
      </w:r>
      <w:proofErr w:type="gramStart"/>
      <w:r w:rsidRPr="00DD22AC">
        <w:rPr>
          <w:rFonts w:cs="Times New Roman"/>
          <w:b/>
          <w:highlight w:val="yellow"/>
        </w:rPr>
        <w:t>Figure</w:t>
      </w:r>
      <w:r>
        <w:rPr>
          <w:rFonts w:cs="Times New Roman"/>
          <w:b/>
        </w:rPr>
        <w:t xml:space="preserve"> </w:t>
      </w:r>
      <w:r w:rsidRPr="0011479A">
        <w:rPr>
          <w:rFonts w:cs="Times New Roman"/>
        </w:rPr>
        <w:t>)</w:t>
      </w:r>
      <w:proofErr w:type="gramEnd"/>
      <w:r>
        <w:rPr>
          <w:rFonts w:cs="Times New Roman"/>
        </w:rPr>
        <w:t xml:space="preserve">. However, supplementation of RCJ showed a significant (p&lt;0.001) increase in MUC1, MUC2, and MUC4 expression </w:t>
      </w:r>
      <w:r w:rsidRPr="00DD22AC">
        <w:rPr>
          <w:rFonts w:cs="Times New Roman"/>
          <w:highlight w:val="yellow"/>
        </w:rPr>
        <w:t>(</w:t>
      </w:r>
      <w:proofErr w:type="gramStart"/>
      <w:r w:rsidRPr="00482921">
        <w:rPr>
          <w:rFonts w:cs="Times New Roman"/>
          <w:b/>
          <w:bCs/>
          <w:highlight w:val="yellow"/>
        </w:rPr>
        <w:t xml:space="preserve">Figure </w:t>
      </w:r>
      <w:r w:rsidRPr="00DD22AC">
        <w:rPr>
          <w:rFonts w:cs="Times New Roman"/>
          <w:highlight w:val="yellow"/>
        </w:rPr>
        <w:t>)</w:t>
      </w:r>
      <w:proofErr w:type="gramEnd"/>
      <w:r>
        <w:rPr>
          <w:rFonts w:cs="Times New Roman"/>
        </w:rPr>
        <w:t xml:space="preserve">. </w:t>
      </w:r>
      <w:proofErr w:type="gramStart"/>
      <w:r>
        <w:rPr>
          <w:rFonts w:cs="Times New Roman"/>
        </w:rPr>
        <w:t>Thus</w:t>
      </w:r>
      <w:proofErr w:type="gramEnd"/>
      <w:r>
        <w:rPr>
          <w:rFonts w:cs="Times New Roman"/>
        </w:rPr>
        <w:t xml:space="preserve"> our data corroborated that the protective role of RCJ in DSS-induced mice associated with a modulatory effect on mucins such as increased expressions of MUC1, MUC2, and MUC4 and decreased MUC5AC.</w:t>
      </w:r>
      <w:r>
        <w:rPr>
          <w:rStyle w:val="hgkelc"/>
        </w:rPr>
        <w:t xml:space="preserve"> </w:t>
      </w:r>
    </w:p>
    <w:p w14:paraId="5343D201" w14:textId="77777777" w:rsidR="00F360BE" w:rsidRPr="00A568A0" w:rsidRDefault="00F360BE" w:rsidP="00F360BE">
      <w:pPr>
        <w:spacing w:after="0" w:line="360" w:lineRule="auto"/>
        <w:ind w:firstLine="720"/>
        <w:jc w:val="both"/>
        <w:rPr>
          <w:rStyle w:val="hgkelc"/>
        </w:rPr>
      </w:pPr>
      <w:r>
        <w:t xml:space="preserve">The healthy epithelial cell is one of the key </w:t>
      </w:r>
      <w:proofErr w:type="gramStart"/>
      <w:r>
        <w:t>factor</w:t>
      </w:r>
      <w:proofErr w:type="gramEnd"/>
      <w:r>
        <w:t xml:space="preserve"> for enhanced </w:t>
      </w:r>
      <w:r w:rsidRPr="00D262BA">
        <w:rPr>
          <w:rStyle w:val="hgkelc"/>
        </w:rPr>
        <w:t>intestinal barrier function</w:t>
      </w:r>
      <w:r>
        <w:rPr>
          <w:rStyle w:val="hgkelc"/>
        </w:rPr>
        <w:t xml:space="preserve">. Proliferation and apoptosis are the key two factors in determining </w:t>
      </w:r>
      <w:r>
        <w:t>healthy epithelial cells</w:t>
      </w:r>
      <w:r>
        <w:rPr>
          <w:rStyle w:val="hgkelc"/>
        </w:rPr>
        <w:t xml:space="preserve">. </w:t>
      </w:r>
      <w:r w:rsidRPr="00892C11">
        <w:rPr>
          <w:rStyle w:val="hgkelc"/>
        </w:rPr>
        <w:t>DSS</w:t>
      </w:r>
      <w:r>
        <w:rPr>
          <w:rStyle w:val="hgkelc"/>
        </w:rPr>
        <w:t xml:space="preserve"> </w:t>
      </w:r>
      <w:r w:rsidRPr="00892C11">
        <w:rPr>
          <w:rStyle w:val="hgkelc"/>
        </w:rPr>
        <w:t>induced epithelial cell apoptosis</w:t>
      </w:r>
      <w:r>
        <w:rPr>
          <w:rStyle w:val="hgkelc"/>
        </w:rPr>
        <w:t>,</w:t>
      </w:r>
      <w:r w:rsidRPr="00892C11">
        <w:rPr>
          <w:rStyle w:val="hgkelc"/>
        </w:rPr>
        <w:t xml:space="preserve"> </w:t>
      </w:r>
      <w:r>
        <w:rPr>
          <w:rStyle w:val="hgkelc"/>
        </w:rPr>
        <w:t>which is</w:t>
      </w:r>
      <w:r w:rsidRPr="00892C11">
        <w:rPr>
          <w:rStyle w:val="hgkelc"/>
        </w:rPr>
        <w:t xml:space="preserve"> demonstrated by reduced terminal deoxynucleotidyl transferase</w:t>
      </w:r>
      <w:r>
        <w:rPr>
          <w:rStyle w:val="hgkelc"/>
        </w:rPr>
        <w:t>-</w:t>
      </w:r>
      <w:r w:rsidRPr="00892C11">
        <w:rPr>
          <w:rStyle w:val="hgkelc"/>
        </w:rPr>
        <w:t xml:space="preserve">mediated </w:t>
      </w:r>
      <w:proofErr w:type="spellStart"/>
      <w:r w:rsidRPr="00892C11">
        <w:rPr>
          <w:rStyle w:val="hgkelc"/>
        </w:rPr>
        <w:t>dUTP</w:t>
      </w:r>
      <w:proofErr w:type="spellEnd"/>
      <w:r w:rsidRPr="00892C11">
        <w:rPr>
          <w:rStyle w:val="hgkelc"/>
        </w:rPr>
        <w:t xml:space="preserve"> nick-end labeling (</w:t>
      </w:r>
      <w:r w:rsidRPr="00F124E8">
        <w:rPr>
          <w:rStyle w:val="hgkelc"/>
          <w:color w:val="FF0000"/>
        </w:rPr>
        <w:t xml:space="preserve">TUNEL) </w:t>
      </w:r>
      <w:r w:rsidRPr="00892C11">
        <w:rPr>
          <w:rStyle w:val="hgkelc"/>
        </w:rPr>
        <w:t xml:space="preserve">positive nuclei in </w:t>
      </w:r>
      <w:r>
        <w:rPr>
          <w:rStyle w:val="hgkelc"/>
        </w:rPr>
        <w:t xml:space="preserve">the </w:t>
      </w:r>
      <w:r w:rsidRPr="00892C11">
        <w:rPr>
          <w:rStyle w:val="hgkelc"/>
        </w:rPr>
        <w:t>colonic epithelium</w:t>
      </w:r>
      <w:r>
        <w:rPr>
          <w:rStyle w:val="hgkelc"/>
        </w:rPr>
        <w:t xml:space="preserve"> </w:t>
      </w:r>
      <w:r w:rsidRPr="00DD22AC">
        <w:rPr>
          <w:rFonts w:cs="Times New Roman"/>
          <w:highlight w:val="yellow"/>
        </w:rPr>
        <w:t>(</w:t>
      </w:r>
      <w:r w:rsidRPr="00482921">
        <w:rPr>
          <w:rFonts w:cs="Times New Roman"/>
          <w:b/>
          <w:bCs/>
          <w:highlight w:val="yellow"/>
        </w:rPr>
        <w:t>Figure</w:t>
      </w:r>
      <w:r>
        <w:rPr>
          <w:rFonts w:cs="Times New Roman"/>
          <w:b/>
          <w:bCs/>
        </w:rPr>
        <w:t>)</w:t>
      </w:r>
      <w:r>
        <w:rPr>
          <w:rStyle w:val="hgkelc"/>
        </w:rPr>
        <w:t xml:space="preserve">. </w:t>
      </w:r>
      <w:r>
        <w:t xml:space="preserve"> The DSS+ RCJ group significantly reduced </w:t>
      </w:r>
      <w:r w:rsidRPr="00892C11">
        <w:rPr>
          <w:rStyle w:val="hgkelc"/>
        </w:rPr>
        <w:t>TUNEL positive nuclei</w:t>
      </w:r>
      <w:r>
        <w:rPr>
          <w:rStyle w:val="hgkelc"/>
        </w:rPr>
        <w:t xml:space="preserve">. Further, the </w:t>
      </w:r>
      <w:r>
        <w:t xml:space="preserve">colonic epithelial cell proliferation was assessed by </w:t>
      </w:r>
      <w:r>
        <w:rPr>
          <w:rStyle w:val="hgkelc"/>
        </w:rPr>
        <w:t xml:space="preserve">Ki67 staining, where </w:t>
      </w:r>
      <w:r>
        <w:t xml:space="preserve">DSS+ RCJ group showed a significantly higher number </w:t>
      </w:r>
      <w:r w:rsidRPr="00DE4E47">
        <w:rPr>
          <w:rFonts w:cs="Times New Roman"/>
        </w:rPr>
        <w:t>(</w:t>
      </w:r>
      <w:r w:rsidRPr="009A6054">
        <w:rPr>
          <w:rFonts w:cs="Times New Roman"/>
          <w:highlight w:val="yellow"/>
        </w:rPr>
        <w:t>p &lt; 0.05</w:t>
      </w:r>
      <w:r w:rsidRPr="00DE4E47">
        <w:rPr>
          <w:rFonts w:cs="Times New Roman"/>
        </w:rPr>
        <w:t>)</w:t>
      </w:r>
      <w:r>
        <w:rPr>
          <w:rFonts w:cs="Times New Roman"/>
        </w:rPr>
        <w:t xml:space="preserve"> </w:t>
      </w:r>
      <w:r>
        <w:t xml:space="preserve">of Ki67 cells positive when compared to DSS group </w:t>
      </w:r>
      <w:r w:rsidRPr="00DD22AC">
        <w:rPr>
          <w:rFonts w:cs="Times New Roman"/>
          <w:highlight w:val="yellow"/>
        </w:rPr>
        <w:t>(</w:t>
      </w:r>
      <w:r w:rsidRPr="00482921">
        <w:rPr>
          <w:rFonts w:cs="Times New Roman"/>
          <w:b/>
          <w:bCs/>
          <w:highlight w:val="yellow"/>
        </w:rPr>
        <w:t>Figure</w:t>
      </w:r>
      <w:r>
        <w:rPr>
          <w:rFonts w:cs="Times New Roman"/>
          <w:b/>
          <w:bCs/>
        </w:rPr>
        <w:t>)</w:t>
      </w:r>
      <w:r>
        <w:t xml:space="preserve">. </w:t>
      </w:r>
      <w:r w:rsidRPr="00892C11">
        <w:rPr>
          <w:rStyle w:val="hgkelc"/>
        </w:rPr>
        <w:t xml:space="preserve"> </w:t>
      </w:r>
      <w:r w:rsidRPr="00D262BA">
        <w:rPr>
          <w:rStyle w:val="hgkelc"/>
        </w:rPr>
        <w:t xml:space="preserve">The above </w:t>
      </w:r>
      <w:r>
        <w:rPr>
          <w:rStyle w:val="hgkelc"/>
        </w:rPr>
        <w:t xml:space="preserve">overall </w:t>
      </w:r>
      <w:r w:rsidRPr="00D262BA">
        <w:rPr>
          <w:rStyle w:val="hgkelc"/>
        </w:rPr>
        <w:t xml:space="preserve">results </w:t>
      </w:r>
      <w:r>
        <w:rPr>
          <w:rStyle w:val="hgkelc"/>
        </w:rPr>
        <w:t>depict</w:t>
      </w:r>
      <w:r w:rsidRPr="00D262BA">
        <w:rPr>
          <w:rStyle w:val="hgkelc"/>
        </w:rPr>
        <w:t xml:space="preserve"> that </w:t>
      </w:r>
      <w:r>
        <w:rPr>
          <w:rStyle w:val="hgkelc"/>
        </w:rPr>
        <w:t xml:space="preserve">RCJ </w:t>
      </w:r>
      <w:r w:rsidRPr="00D262BA">
        <w:rPr>
          <w:rStyle w:val="hgkelc"/>
        </w:rPr>
        <w:t>could improve the integrity of the intestinal epithelial barrier, reduce intestinal permeability and restore intestinal barrier function</w:t>
      </w:r>
      <w:r>
        <w:rPr>
          <w:rStyle w:val="hgkelc"/>
        </w:rPr>
        <w:t>.</w:t>
      </w:r>
    </w:p>
    <w:p w14:paraId="6BDC5763" w14:textId="77777777" w:rsidR="00F360BE" w:rsidRDefault="00F360BE" w:rsidP="00F360BE">
      <w:pPr>
        <w:spacing w:after="160" w:line="360" w:lineRule="auto"/>
        <w:rPr>
          <w:rFonts w:eastAsiaTheme="majorEastAsia" w:cs="Times New Roman"/>
          <w:b/>
          <w:sz w:val="28"/>
          <w:szCs w:val="26"/>
        </w:rPr>
      </w:pPr>
    </w:p>
    <w:p w14:paraId="7F1167CC" w14:textId="77777777" w:rsidR="00F360BE" w:rsidRDefault="00F360BE" w:rsidP="00F360BE">
      <w:pPr>
        <w:spacing w:after="160" w:line="360" w:lineRule="auto"/>
        <w:rPr>
          <w:rFonts w:eastAsiaTheme="majorEastAsia" w:cs="Times New Roman"/>
          <w:b/>
        </w:rPr>
      </w:pPr>
      <w:r w:rsidRPr="000B6A48">
        <w:rPr>
          <w:rFonts w:eastAsiaTheme="majorEastAsia" w:cs="Times New Roman"/>
          <w:b/>
        </w:rPr>
        <w:t xml:space="preserve">Prophylactic RCJ intervention alleviated DSS-induced </w:t>
      </w:r>
      <w:r w:rsidRPr="00DF2AE0">
        <w:rPr>
          <w:rStyle w:val="hgkelc"/>
          <w:bCs/>
        </w:rPr>
        <w:t>oxidative stress in intestinal mucosa</w:t>
      </w:r>
      <w:r>
        <w:rPr>
          <w:rStyle w:val="hgkelc"/>
          <w:bCs/>
        </w:rPr>
        <w:t>,</w:t>
      </w:r>
      <w:r w:rsidRPr="000B6A48">
        <w:rPr>
          <w:rFonts w:eastAsiaTheme="majorEastAsia" w:cs="Times New Roman"/>
          <w:b/>
        </w:rPr>
        <w:t xml:space="preserve"> colonic proinflammatory status</w:t>
      </w:r>
      <w:r>
        <w:rPr>
          <w:rFonts w:eastAsiaTheme="majorEastAsia" w:cs="Times New Roman"/>
          <w:b/>
        </w:rPr>
        <w:t>.</w:t>
      </w:r>
    </w:p>
    <w:p w14:paraId="59C8009B" w14:textId="77777777" w:rsidR="00F360BE" w:rsidRPr="000B6A48" w:rsidRDefault="00F360BE" w:rsidP="00F360BE">
      <w:pPr>
        <w:spacing w:after="160" w:line="360" w:lineRule="auto"/>
        <w:rPr>
          <w:rFonts w:eastAsiaTheme="majorEastAsia" w:cs="Times New Roman"/>
          <w:b/>
        </w:rPr>
      </w:pPr>
    </w:p>
    <w:p w14:paraId="68CC321E" w14:textId="77777777" w:rsidR="00F360BE" w:rsidRDefault="00F360BE" w:rsidP="00F360BE">
      <w:pPr>
        <w:spacing w:after="0" w:line="360" w:lineRule="auto"/>
        <w:jc w:val="both"/>
        <w:rPr>
          <w:rFonts w:cs="Times New Roman"/>
        </w:rPr>
      </w:pPr>
      <w:r w:rsidRPr="00093528">
        <w:rPr>
          <w:rFonts w:cs="Times New Roman"/>
        </w:rPr>
        <w:t xml:space="preserve">To assess the influence of </w:t>
      </w:r>
      <w:r>
        <w:rPr>
          <w:rFonts w:cs="Times New Roman"/>
        </w:rPr>
        <w:t>RCJ</w:t>
      </w:r>
      <w:r w:rsidRPr="00093528">
        <w:rPr>
          <w:rFonts w:cs="Times New Roman"/>
        </w:rPr>
        <w:t xml:space="preserve"> on oxidative stress, </w:t>
      </w:r>
      <w:r w:rsidRPr="00DD2225">
        <w:rPr>
          <w:rFonts w:cs="Times New Roman"/>
          <w:color w:val="FF0000"/>
        </w:rPr>
        <w:t xml:space="preserve">total superoxide </w:t>
      </w:r>
      <w:proofErr w:type="spellStart"/>
      <w:r w:rsidRPr="00DD2225">
        <w:rPr>
          <w:rFonts w:cs="Times New Roman"/>
          <w:color w:val="FF0000"/>
        </w:rPr>
        <w:t>dismutases</w:t>
      </w:r>
      <w:proofErr w:type="spellEnd"/>
      <w:r w:rsidRPr="00DD2225">
        <w:rPr>
          <w:rFonts w:cs="Times New Roman"/>
          <w:color w:val="FF0000"/>
        </w:rPr>
        <w:t xml:space="preserve"> (T-SOD), catalase (CAT), and glutathione peroxidase (GSH-px) </w:t>
      </w:r>
      <w:r w:rsidRPr="00093528">
        <w:rPr>
          <w:rFonts w:cs="Times New Roman"/>
        </w:rPr>
        <w:t>in the colon</w:t>
      </w:r>
      <w:r>
        <w:rPr>
          <w:rFonts w:cs="Times New Roman"/>
        </w:rPr>
        <w:t xml:space="preserve"> tissue</w:t>
      </w:r>
      <w:r w:rsidRPr="00093528">
        <w:rPr>
          <w:rFonts w:cs="Times New Roman"/>
        </w:rPr>
        <w:t xml:space="preserve"> were measured. </w:t>
      </w:r>
      <w:r>
        <w:rPr>
          <w:rFonts w:cs="Times New Roman"/>
        </w:rPr>
        <w:tab/>
      </w:r>
      <w:r w:rsidRPr="002F2978">
        <w:rPr>
          <w:rFonts w:cs="Times New Roman"/>
        </w:rPr>
        <w:t>As</w:t>
      </w:r>
      <w:r>
        <w:rPr>
          <w:rFonts w:cs="Times New Roman"/>
        </w:rPr>
        <w:t xml:space="preserve"> </w:t>
      </w:r>
      <w:r w:rsidRPr="002F2978">
        <w:rPr>
          <w:rFonts w:cs="Times New Roman"/>
        </w:rPr>
        <w:t xml:space="preserve">compared </w:t>
      </w:r>
      <w:r>
        <w:rPr>
          <w:rFonts w:cs="Times New Roman"/>
        </w:rPr>
        <w:t xml:space="preserve">to </w:t>
      </w:r>
      <w:r w:rsidRPr="002F2978">
        <w:rPr>
          <w:rFonts w:cs="Times New Roman"/>
        </w:rPr>
        <w:t xml:space="preserve">the DSS group, </w:t>
      </w:r>
      <w:r w:rsidRPr="00093528">
        <w:rPr>
          <w:rFonts w:cs="Times New Roman"/>
        </w:rPr>
        <w:t>DSS</w:t>
      </w:r>
      <w:r>
        <w:rPr>
          <w:rFonts w:cs="Times New Roman"/>
        </w:rPr>
        <w:t xml:space="preserve">+RCJ group </w:t>
      </w:r>
      <w:r w:rsidRPr="00093528">
        <w:rPr>
          <w:rFonts w:cs="Times New Roman"/>
        </w:rPr>
        <w:t xml:space="preserve">suppressed concentrations of </w:t>
      </w:r>
      <w:r w:rsidRPr="00DD2225">
        <w:rPr>
          <w:rFonts w:cs="Times New Roman"/>
          <w:color w:val="FF0000"/>
        </w:rPr>
        <w:t>CAT</w:t>
      </w:r>
      <w:r w:rsidRPr="002F2978">
        <w:rPr>
          <w:rFonts w:cs="Times New Roman"/>
        </w:rPr>
        <w:t xml:space="preserve">, </w:t>
      </w:r>
      <w:r w:rsidRPr="00DD2225">
        <w:rPr>
          <w:rFonts w:cs="Times New Roman"/>
          <w:color w:val="FF0000"/>
        </w:rPr>
        <w:t>T-SOD</w:t>
      </w:r>
      <w:r w:rsidRPr="002F2978">
        <w:rPr>
          <w:rFonts w:cs="Times New Roman"/>
        </w:rPr>
        <w:t xml:space="preserve">, and </w:t>
      </w:r>
      <w:r w:rsidRPr="00DD2225">
        <w:rPr>
          <w:rFonts w:cs="Times New Roman"/>
          <w:color w:val="FF0000"/>
        </w:rPr>
        <w:t xml:space="preserve">GSH-px </w:t>
      </w:r>
      <w:r w:rsidRPr="00093528">
        <w:rPr>
          <w:rFonts w:cs="Times New Roman"/>
        </w:rPr>
        <w:t xml:space="preserve">with colitis compared with </w:t>
      </w:r>
      <w:r>
        <w:rPr>
          <w:rFonts w:cs="Times New Roman"/>
        </w:rPr>
        <w:t xml:space="preserve">PBS </w:t>
      </w:r>
      <w:r w:rsidRPr="00093528">
        <w:rPr>
          <w:rFonts w:cs="Times New Roman"/>
        </w:rPr>
        <w:t xml:space="preserve">controls were </w:t>
      </w:r>
      <w:r>
        <w:rPr>
          <w:rFonts w:cs="Times New Roman"/>
        </w:rPr>
        <w:t>attenuated mainly</w:t>
      </w:r>
      <w:r w:rsidRPr="00093528">
        <w:rPr>
          <w:rFonts w:cs="Times New Roman"/>
        </w:rPr>
        <w:t xml:space="preserve"> by </w:t>
      </w:r>
      <w:r>
        <w:rPr>
          <w:rFonts w:cs="Times New Roman"/>
        </w:rPr>
        <w:t>RCJ</w:t>
      </w:r>
      <w:r w:rsidRPr="00093528">
        <w:rPr>
          <w:rFonts w:cs="Times New Roman"/>
        </w:rPr>
        <w:t xml:space="preserve"> (</w:t>
      </w:r>
      <w:proofErr w:type="gramStart"/>
      <w:r w:rsidRPr="007678F2">
        <w:rPr>
          <w:rFonts w:cs="Times New Roman"/>
          <w:b/>
          <w:bCs/>
          <w:highlight w:val="yellow"/>
        </w:rPr>
        <w:t>Figure</w:t>
      </w:r>
      <w:r>
        <w:rPr>
          <w:rFonts w:cs="Times New Roman"/>
          <w:b/>
          <w:bCs/>
        </w:rPr>
        <w:t xml:space="preserve">  </w:t>
      </w:r>
      <w:r w:rsidRPr="00093528">
        <w:rPr>
          <w:rFonts w:cs="Times New Roman"/>
        </w:rPr>
        <w:t>)</w:t>
      </w:r>
      <w:proofErr w:type="gramEnd"/>
      <w:r w:rsidRPr="00093528">
        <w:rPr>
          <w:rFonts w:cs="Times New Roman"/>
        </w:rPr>
        <w:t>.</w:t>
      </w:r>
      <w:r>
        <w:rPr>
          <w:rFonts w:cs="Times New Roman"/>
        </w:rPr>
        <w:t xml:space="preserve"> Taken together, these results showed that RCJ treatment markedly ameliorated DSS induced colitis.</w:t>
      </w:r>
    </w:p>
    <w:p w14:paraId="7CAB93BE" w14:textId="77777777" w:rsidR="00F360BE" w:rsidRDefault="00F360BE" w:rsidP="00F360BE">
      <w:pPr>
        <w:spacing w:after="160" w:line="360" w:lineRule="auto"/>
        <w:ind w:firstLine="720"/>
        <w:jc w:val="both"/>
      </w:pPr>
      <w:r w:rsidRPr="006467ED">
        <w:t xml:space="preserve">To illuminate </w:t>
      </w:r>
      <w:r>
        <w:t>how RCJ remitted the colitis severity, we quantified the expression of pro- and anti-inflammatory cytokines and chemokines using a cytokine array (IL-1</w:t>
      </w:r>
      <w:r>
        <w:rPr>
          <w:rFonts w:cs="Times New Roman"/>
        </w:rPr>
        <w:t>α</w:t>
      </w:r>
      <w:r>
        <w:t>, IL-1</w:t>
      </w:r>
      <w:r>
        <w:rPr>
          <w:rFonts w:cs="Times New Roman"/>
        </w:rPr>
        <w:t>β</w:t>
      </w:r>
      <w:r>
        <w:t>, IL-3, IL-6, IL-10, IL-16, IL-17, IL-23, IL-27, CCL1, CXCL-1,</w:t>
      </w:r>
      <w:r w:rsidRPr="009830BC">
        <w:t xml:space="preserve"> </w:t>
      </w:r>
      <w:r>
        <w:t>CXCL-9,</w:t>
      </w:r>
      <w:r w:rsidRPr="009830BC">
        <w:t xml:space="preserve"> </w:t>
      </w:r>
      <w:r>
        <w:t>CXCL-10,</w:t>
      </w:r>
      <w:r w:rsidRPr="009830BC">
        <w:t xml:space="preserve"> </w:t>
      </w:r>
      <w:r>
        <w:t>CXCL-11,</w:t>
      </w:r>
      <w:r w:rsidRPr="00C1542D">
        <w:t xml:space="preserve"> </w:t>
      </w:r>
      <w:r>
        <w:t>G-CSF, GM-CSF,</w:t>
      </w:r>
      <w:r w:rsidRPr="00D42957">
        <w:t xml:space="preserve"> </w:t>
      </w:r>
      <w:r w:rsidRPr="00250B26">
        <w:t>TNF-α, IFN-γ</w:t>
      </w:r>
      <w:r>
        <w:t>). W</w:t>
      </w:r>
      <w:r w:rsidRPr="006467ED">
        <w:t>e observed that DSS</w:t>
      </w:r>
      <w:r>
        <w:t>-</w:t>
      </w:r>
      <w:r w:rsidRPr="006467ED">
        <w:t>treated mice had elevated levels of several</w:t>
      </w:r>
      <w:r>
        <w:t xml:space="preserve"> </w:t>
      </w:r>
      <w:r>
        <w:lastRenderedPageBreak/>
        <w:t>crucial</w:t>
      </w:r>
      <w:r w:rsidRPr="006467ED">
        <w:t xml:space="preserve"> </w:t>
      </w:r>
      <w:r>
        <w:t xml:space="preserve">pro-inflammatory </w:t>
      </w:r>
      <w:proofErr w:type="gramStart"/>
      <w:r w:rsidRPr="006467ED">
        <w:t xml:space="preserve">cytokines </w:t>
      </w:r>
      <w:r>
        <w:t xml:space="preserve"> like</w:t>
      </w:r>
      <w:proofErr w:type="gramEnd"/>
      <w:r>
        <w:t xml:space="preserve"> </w:t>
      </w:r>
      <w:r w:rsidRPr="00250B26">
        <w:t>TNF-α, IFN-γ, IL-1β, and IL-6</w:t>
      </w:r>
      <w:r>
        <w:t xml:space="preserve"> and chemokines like CXCL1, CXCL 9- 11</w:t>
      </w:r>
      <w:r w:rsidRPr="006467ED">
        <w:t xml:space="preserve"> (</w:t>
      </w:r>
      <w:r w:rsidRPr="0073696B">
        <w:rPr>
          <w:b/>
          <w:bCs/>
        </w:rPr>
        <w:t xml:space="preserve">Figure </w:t>
      </w:r>
      <w:r w:rsidRPr="006467ED">
        <w:t xml:space="preserve">). In contrast, both RCJ and </w:t>
      </w:r>
      <w:r>
        <w:t xml:space="preserve">DSS+RCJ treatment showed </w:t>
      </w:r>
      <w:r w:rsidRPr="006467ED">
        <w:t>significant</w:t>
      </w:r>
      <w:r>
        <w:t xml:space="preserve">ly </w:t>
      </w:r>
      <w:r w:rsidRPr="00023861">
        <w:rPr>
          <w:highlight w:val="yellow"/>
        </w:rPr>
        <w:t>(p&gt;0.005)</w:t>
      </w:r>
      <w:r w:rsidRPr="006467ED">
        <w:t xml:space="preserve"> lower level</w:t>
      </w:r>
      <w:r>
        <w:t>s</w:t>
      </w:r>
      <w:r w:rsidRPr="006467ED">
        <w:t xml:space="preserve"> of various </w:t>
      </w:r>
      <w:r>
        <w:t xml:space="preserve">pro-inflammatory </w:t>
      </w:r>
      <w:r w:rsidRPr="006467ED">
        <w:t>cytokines</w:t>
      </w:r>
      <w:r>
        <w:t xml:space="preserve"> and chemokines. Further, </w:t>
      </w:r>
      <w:proofErr w:type="spellStart"/>
      <w:r w:rsidRPr="004C6233">
        <w:rPr>
          <w:color w:val="FF0000"/>
        </w:rPr>
        <w:t>iNOS</w:t>
      </w:r>
      <w:proofErr w:type="spellEnd"/>
      <w:r w:rsidRPr="004C6233">
        <w:rPr>
          <w:color w:val="FF0000"/>
        </w:rPr>
        <w:t xml:space="preserve"> and COX 2 </w:t>
      </w:r>
      <w:r>
        <w:t xml:space="preserve">were also reduced in </w:t>
      </w:r>
      <w:r w:rsidRPr="006467ED">
        <w:t xml:space="preserve">both RCJ and </w:t>
      </w:r>
      <w:r>
        <w:t xml:space="preserve">DSS+RCJ treatment groups </w:t>
      </w:r>
      <w:r w:rsidRPr="006467ED">
        <w:t>(</w:t>
      </w:r>
      <w:proofErr w:type="gramStart"/>
      <w:r w:rsidRPr="0073696B">
        <w:rPr>
          <w:b/>
          <w:bCs/>
        </w:rPr>
        <w:t>Figure</w:t>
      </w:r>
      <w:r>
        <w:rPr>
          <w:b/>
          <w:bCs/>
        </w:rPr>
        <w:t xml:space="preserve"> )</w:t>
      </w:r>
      <w:proofErr w:type="gramEnd"/>
      <w:r>
        <w:t xml:space="preserve">. </w:t>
      </w:r>
      <w:r w:rsidRPr="006467ED">
        <w:t>Th</w:t>
      </w:r>
      <w:r>
        <w:t>ese</w:t>
      </w:r>
      <w:r w:rsidRPr="006467ED">
        <w:t xml:space="preserve"> experimental results suggested that RCJ </w:t>
      </w:r>
      <w:r>
        <w:t>can</w:t>
      </w:r>
      <w:r w:rsidRPr="006467ED">
        <w:t xml:space="preserve"> diminish the pro-inflammatory cytokine response in DSS-induced colitis mice</w:t>
      </w:r>
      <w:r>
        <w:t xml:space="preserve">. </w:t>
      </w:r>
    </w:p>
    <w:p w14:paraId="5D4FE0F9" w14:textId="77777777" w:rsidR="00F360BE" w:rsidRPr="00E77135" w:rsidRDefault="00F360BE" w:rsidP="00F360BE">
      <w:pPr>
        <w:spacing w:after="160" w:line="360" w:lineRule="auto"/>
        <w:jc w:val="both"/>
        <w:rPr>
          <w:b/>
          <w:bCs/>
          <w:szCs w:val="24"/>
        </w:rPr>
      </w:pPr>
      <w:r w:rsidRPr="00456A8C">
        <w:rPr>
          <w:b/>
          <w:bCs/>
          <w:szCs w:val="24"/>
        </w:rPr>
        <w:t xml:space="preserve">Prophylactic </w:t>
      </w:r>
      <w:r>
        <w:rPr>
          <w:b/>
          <w:bCs/>
          <w:szCs w:val="24"/>
        </w:rPr>
        <w:t>RCJ</w:t>
      </w:r>
      <w:r w:rsidRPr="00456A8C">
        <w:rPr>
          <w:b/>
          <w:bCs/>
          <w:szCs w:val="24"/>
        </w:rPr>
        <w:t xml:space="preserve"> intervention</w:t>
      </w:r>
      <w:r>
        <w:rPr>
          <w:b/>
          <w:bCs/>
          <w:szCs w:val="24"/>
        </w:rPr>
        <w:t xml:space="preserve"> modulates microbial diversity and regulates microbiota structural segregation in </w:t>
      </w:r>
      <w:proofErr w:type="gramStart"/>
      <w:r>
        <w:rPr>
          <w:b/>
          <w:bCs/>
          <w:szCs w:val="24"/>
        </w:rPr>
        <w:t>mice, and</w:t>
      </w:r>
      <w:proofErr w:type="gramEnd"/>
      <w:r>
        <w:rPr>
          <w:b/>
          <w:bCs/>
          <w:szCs w:val="24"/>
        </w:rPr>
        <w:t xml:space="preserve"> </w:t>
      </w:r>
      <w:r w:rsidRPr="00456A8C">
        <w:rPr>
          <w:b/>
          <w:bCs/>
          <w:szCs w:val="24"/>
        </w:rPr>
        <w:t xml:space="preserve">alters gut microbiota metabolites </w:t>
      </w:r>
      <w:r>
        <w:rPr>
          <w:b/>
          <w:bCs/>
          <w:szCs w:val="24"/>
        </w:rPr>
        <w:t>(</w:t>
      </w:r>
      <w:r w:rsidRPr="00456A8C">
        <w:rPr>
          <w:b/>
          <w:bCs/>
          <w:szCs w:val="24"/>
        </w:rPr>
        <w:t>SCFAs</w:t>
      </w:r>
      <w:r>
        <w:rPr>
          <w:b/>
          <w:bCs/>
          <w:szCs w:val="24"/>
        </w:rPr>
        <w:t>)</w:t>
      </w:r>
      <w:r w:rsidRPr="00456A8C">
        <w:rPr>
          <w:b/>
          <w:bCs/>
          <w:szCs w:val="24"/>
        </w:rPr>
        <w:t xml:space="preserve"> production in DSS-induced colitis</w:t>
      </w:r>
      <w:r>
        <w:rPr>
          <w:b/>
          <w:bCs/>
          <w:szCs w:val="24"/>
        </w:rPr>
        <w:t>.</w:t>
      </w:r>
    </w:p>
    <w:p w14:paraId="5C76A186" w14:textId="77777777" w:rsidR="00F360BE" w:rsidRDefault="00F360BE" w:rsidP="00F360BE">
      <w:pPr>
        <w:spacing w:after="0" w:line="360" w:lineRule="auto"/>
        <w:ind w:firstLine="720"/>
        <w:jc w:val="both"/>
        <w:rPr>
          <w:rFonts w:cs="Times New Roman"/>
        </w:rPr>
      </w:pPr>
      <w:r>
        <w:rPr>
          <w:rFonts w:cs="Times New Roman"/>
        </w:rPr>
        <w:t xml:space="preserve">Further, to understand the release of </w:t>
      </w:r>
      <w:r>
        <w:t xml:space="preserve">inflammatory </w:t>
      </w:r>
      <w:r w:rsidRPr="006467ED">
        <w:t>cytokines</w:t>
      </w:r>
      <w:r>
        <w:t xml:space="preserve"> and chemokines,</w:t>
      </w:r>
      <w:r w:rsidRPr="005F0939">
        <w:rPr>
          <w:rFonts w:cs="Times New Roman"/>
        </w:rPr>
        <w:t xml:space="preserve"> </w:t>
      </w:r>
      <w:r>
        <w:rPr>
          <w:rFonts w:cs="Times New Roman"/>
        </w:rPr>
        <w:t>which could be due to a</w:t>
      </w:r>
      <w:r w:rsidRPr="005F0939">
        <w:rPr>
          <w:rFonts w:cs="Times New Roman"/>
        </w:rPr>
        <w:t xml:space="preserve">bnormal </w:t>
      </w:r>
      <w:r>
        <w:rPr>
          <w:rFonts w:cs="Times New Roman"/>
        </w:rPr>
        <w:t>gut microbiota composition, this would</w:t>
      </w:r>
      <w:r w:rsidRPr="005F0939">
        <w:rPr>
          <w:rFonts w:cs="Times New Roman"/>
        </w:rPr>
        <w:t xml:space="preserve"> induce an altered immune response, including the release of inflammatory factors and the aggregation of inflammatory cells.</w:t>
      </w:r>
      <w:r>
        <w:rPr>
          <w:rFonts w:cs="Times New Roman"/>
        </w:rPr>
        <w:t xml:space="preserve"> In our chemical parameter analysis, we observed oligo- and poly-saccharide content in the RCJ, so we evaluated the prebiotic effect of RCJ on the gut microbiome with and without DSS treatment. We thus performed 16S rDNA </w:t>
      </w:r>
      <w:r w:rsidRPr="00906943">
        <w:rPr>
          <w:rFonts w:cs="Times New Roman"/>
        </w:rPr>
        <w:t>sequencing to examine the alteration of gut microbiota</w:t>
      </w:r>
      <w:r>
        <w:rPr>
          <w:rFonts w:cs="Times New Roman"/>
        </w:rPr>
        <w:t xml:space="preserve"> (</w:t>
      </w:r>
      <w:r w:rsidRPr="00B42928">
        <w:rPr>
          <w:rFonts w:cs="Times New Roman"/>
        </w:rPr>
        <w:t xml:space="preserve">contents of three randomly selected mice </w:t>
      </w:r>
      <w:r>
        <w:rPr>
          <w:rFonts w:cs="Times New Roman"/>
        </w:rPr>
        <w:t>from each group before treatment, during the first cycle of DSS treatment as well as at the time of euthanasia)</w:t>
      </w:r>
      <w:r w:rsidRPr="00906943">
        <w:rPr>
          <w:rFonts w:cs="Times New Roman"/>
        </w:rPr>
        <w:t xml:space="preserve"> using cecum contents collected at the end of</w:t>
      </w:r>
      <w:r>
        <w:rPr>
          <w:rFonts w:cs="Times New Roman"/>
        </w:rPr>
        <w:t xml:space="preserve"> </w:t>
      </w:r>
      <w:r w:rsidRPr="00906943">
        <w:rPr>
          <w:rFonts w:cs="Times New Roman"/>
        </w:rPr>
        <w:t>the experiment.</w:t>
      </w:r>
    </w:p>
    <w:p w14:paraId="4E1F6F31" w14:textId="77777777" w:rsidR="00F360BE" w:rsidRDefault="00F360BE" w:rsidP="00F360BE">
      <w:pPr>
        <w:spacing w:after="0" w:line="360" w:lineRule="auto"/>
        <w:jc w:val="both"/>
        <w:rPr>
          <w:rFonts w:cs="Times New Roman"/>
        </w:rPr>
      </w:pPr>
      <w:r>
        <w:rPr>
          <w:rFonts w:cs="Times New Roman"/>
        </w:rPr>
        <w:t>F</w:t>
      </w:r>
      <w:r w:rsidRPr="00B42928">
        <w:rPr>
          <w:rFonts w:cs="Times New Roman"/>
        </w:rPr>
        <w:t>ollowed shotgun metagenomic sequencing w</w:t>
      </w:r>
      <w:r>
        <w:rPr>
          <w:rFonts w:cs="Times New Roman"/>
        </w:rPr>
        <w:t>as</w:t>
      </w:r>
      <w:r w:rsidRPr="00B42928">
        <w:rPr>
          <w:rFonts w:cs="Times New Roman"/>
        </w:rPr>
        <w:t xml:space="preserve"> performed</w:t>
      </w:r>
      <w:r>
        <w:rPr>
          <w:rFonts w:cs="Times New Roman"/>
        </w:rPr>
        <w:t>.</w:t>
      </w:r>
    </w:p>
    <w:p w14:paraId="26F978A7" w14:textId="77777777" w:rsidR="00F360BE" w:rsidRPr="00B42928" w:rsidRDefault="00F360BE" w:rsidP="00F360BE">
      <w:pPr>
        <w:spacing w:after="0" w:line="360" w:lineRule="auto"/>
        <w:ind w:firstLine="720"/>
        <w:jc w:val="both"/>
        <w:rPr>
          <w:rFonts w:cs="Times New Roman"/>
        </w:rPr>
      </w:pPr>
      <w:r>
        <w:rPr>
          <w:rFonts w:cs="Times New Roman"/>
        </w:rPr>
        <w:t xml:space="preserve"> F</w:t>
      </w:r>
      <w:r w:rsidRPr="00B42928">
        <w:rPr>
          <w:rFonts w:cs="Times New Roman"/>
        </w:rPr>
        <w:t>irst</w:t>
      </w:r>
      <w:r>
        <w:rPr>
          <w:rFonts w:cs="Times New Roman"/>
        </w:rPr>
        <w:t>,</w:t>
      </w:r>
      <w:r w:rsidRPr="00B42928">
        <w:rPr>
          <w:rFonts w:cs="Times New Roman"/>
        </w:rPr>
        <w:t xml:space="preserve"> </w:t>
      </w:r>
      <w:r>
        <w:rPr>
          <w:rFonts w:cs="Times New Roman"/>
        </w:rPr>
        <w:t>w</w:t>
      </w:r>
      <w:r w:rsidRPr="00B42928">
        <w:rPr>
          <w:rFonts w:cs="Times New Roman"/>
        </w:rPr>
        <w:t xml:space="preserve">e measured the effect of RCJ administration on colon microbial </w:t>
      </w:r>
      <w:r>
        <w:rPr>
          <w:rFonts w:cs="Times New Roman"/>
        </w:rPr>
        <w:t xml:space="preserve">alpha </w:t>
      </w:r>
      <w:r w:rsidRPr="00B42928">
        <w:rPr>
          <w:rFonts w:cs="Times New Roman"/>
        </w:rPr>
        <w:t xml:space="preserve">diversity using Shannon indices.  </w:t>
      </w:r>
      <w:r>
        <w:rPr>
          <w:rFonts w:cs="Times New Roman"/>
        </w:rPr>
        <w:t>It is</w:t>
      </w:r>
      <w:r w:rsidRPr="00B42928">
        <w:rPr>
          <w:rFonts w:cs="Times New Roman"/>
        </w:rPr>
        <w:t xml:space="preserve"> a measure of community diversity at </w:t>
      </w:r>
      <w:r>
        <w:rPr>
          <w:rFonts w:cs="Times New Roman"/>
        </w:rPr>
        <w:t xml:space="preserve">the </w:t>
      </w:r>
      <w:r w:rsidRPr="00B42928">
        <w:rPr>
          <w:rFonts w:cs="Times New Roman"/>
        </w:rPr>
        <w:t>species level</w:t>
      </w:r>
      <w:r>
        <w:rPr>
          <w:rFonts w:cs="Times New Roman"/>
        </w:rPr>
        <w:t xml:space="preserve"> in the colon</w:t>
      </w:r>
      <w:r w:rsidRPr="00B42928">
        <w:rPr>
          <w:rFonts w:cs="Times New Roman"/>
        </w:rPr>
        <w:t xml:space="preserve">. </w:t>
      </w:r>
      <w:r>
        <w:rPr>
          <w:rFonts w:cs="Times New Roman"/>
        </w:rPr>
        <w:t>We observed that t</w:t>
      </w:r>
      <w:r w:rsidRPr="00B42928">
        <w:rPr>
          <w:rFonts w:cs="Times New Roman"/>
        </w:rPr>
        <w:t xml:space="preserve">reatment with DSS </w:t>
      </w:r>
      <w:r>
        <w:rPr>
          <w:rFonts w:cs="Times New Roman"/>
        </w:rPr>
        <w:t>resulted in a</w:t>
      </w:r>
      <w:r w:rsidRPr="00B42928">
        <w:rPr>
          <w:rFonts w:cs="Times New Roman"/>
        </w:rPr>
        <w:t xml:space="preserve"> decrease in </w:t>
      </w:r>
      <w:r>
        <w:rPr>
          <w:rFonts w:cs="Times New Roman"/>
        </w:rPr>
        <w:t xml:space="preserve">alpha </w:t>
      </w:r>
      <w:r w:rsidRPr="00B42928">
        <w:rPr>
          <w:rFonts w:cs="Times New Roman"/>
        </w:rPr>
        <w:t>diversity</w:t>
      </w:r>
      <w:r>
        <w:rPr>
          <w:rFonts w:cs="Times New Roman"/>
        </w:rPr>
        <w:t xml:space="preserve"> (</w:t>
      </w:r>
      <w:proofErr w:type="gramStart"/>
      <w:r w:rsidRPr="00D60A80">
        <w:rPr>
          <w:rFonts w:cs="Times New Roman"/>
          <w:b/>
          <w:bCs/>
        </w:rPr>
        <w:t>Figure</w:t>
      </w:r>
      <w:r>
        <w:rPr>
          <w:rFonts w:cs="Times New Roman"/>
          <w:b/>
          <w:bCs/>
        </w:rPr>
        <w:t xml:space="preserve"> </w:t>
      </w:r>
      <w:r>
        <w:rPr>
          <w:rFonts w:cs="Times New Roman"/>
        </w:rPr>
        <w:t>)</w:t>
      </w:r>
      <w:proofErr w:type="gramEnd"/>
      <w:r w:rsidRPr="00B42928">
        <w:rPr>
          <w:rFonts w:cs="Times New Roman"/>
        </w:rPr>
        <w:t>. The existing carbohydrates</w:t>
      </w:r>
      <w:r>
        <w:rPr>
          <w:rFonts w:cs="Times New Roman"/>
        </w:rPr>
        <w:t>/</w:t>
      </w:r>
      <w:proofErr w:type="gramStart"/>
      <w:r>
        <w:rPr>
          <w:rFonts w:cs="Times New Roman"/>
        </w:rPr>
        <w:t>poly-saccharides</w:t>
      </w:r>
      <w:proofErr w:type="gramEnd"/>
      <w:r w:rsidRPr="00B42928">
        <w:rPr>
          <w:rFonts w:cs="Times New Roman"/>
        </w:rPr>
        <w:t xml:space="preserve"> in </w:t>
      </w:r>
      <w:r>
        <w:rPr>
          <w:rFonts w:cs="Times New Roman"/>
        </w:rPr>
        <w:t>RCJ</w:t>
      </w:r>
      <w:r w:rsidRPr="00B42928">
        <w:rPr>
          <w:rFonts w:cs="Times New Roman"/>
        </w:rPr>
        <w:t xml:space="preserve"> could be responsible for promoting higher </w:t>
      </w:r>
      <w:r>
        <w:rPr>
          <w:rFonts w:cs="Times New Roman"/>
        </w:rPr>
        <w:t>alpha-</w:t>
      </w:r>
      <w:r w:rsidRPr="00B42928">
        <w:rPr>
          <w:rFonts w:cs="Times New Roman"/>
        </w:rPr>
        <w:t xml:space="preserve">diversity observed in subjects treated with </w:t>
      </w:r>
      <w:r>
        <w:rPr>
          <w:rFonts w:cs="Times New Roman"/>
        </w:rPr>
        <w:t>RCJ</w:t>
      </w:r>
      <w:r w:rsidRPr="00B42928">
        <w:rPr>
          <w:rFonts w:cs="Times New Roman"/>
        </w:rPr>
        <w:t xml:space="preserve"> and </w:t>
      </w:r>
      <w:r>
        <w:rPr>
          <w:rFonts w:cs="Times New Roman"/>
        </w:rPr>
        <w:t>RCJ</w:t>
      </w:r>
      <w:r w:rsidRPr="00B42928">
        <w:rPr>
          <w:rFonts w:cs="Times New Roman"/>
        </w:rPr>
        <w:t xml:space="preserve"> + DSS. </w:t>
      </w:r>
      <w:r w:rsidRPr="00B9173D">
        <w:rPr>
          <w:rFonts w:cs="Times New Roman"/>
        </w:rPr>
        <w:t xml:space="preserve">In total, </w:t>
      </w:r>
      <w:r w:rsidRPr="00B9173D">
        <w:rPr>
          <w:rFonts w:cs="Times New Roman"/>
          <w:highlight w:val="green"/>
        </w:rPr>
        <w:t>1716787</w:t>
      </w:r>
      <w:r w:rsidRPr="00B9173D">
        <w:rPr>
          <w:rFonts w:cs="Times New Roman"/>
        </w:rPr>
        <w:t xml:space="preserve"> quality-filtered amplicon sequences and </w:t>
      </w:r>
      <w:r w:rsidRPr="00B9173D">
        <w:rPr>
          <w:rFonts w:cs="Times New Roman"/>
          <w:highlight w:val="green"/>
        </w:rPr>
        <w:t>2662</w:t>
      </w:r>
      <w:r w:rsidRPr="00B9173D">
        <w:rPr>
          <w:rFonts w:cs="Times New Roman"/>
        </w:rPr>
        <w:t xml:space="preserve"> ASVs were obtained from </w:t>
      </w:r>
      <w:r w:rsidRPr="00B9173D">
        <w:rPr>
          <w:rFonts w:cs="Times New Roman"/>
          <w:highlight w:val="green"/>
        </w:rPr>
        <w:t>35</w:t>
      </w:r>
      <w:r w:rsidRPr="00B9173D">
        <w:rPr>
          <w:rFonts w:cs="Times New Roman"/>
        </w:rPr>
        <w:t xml:space="preserve"> samples.</w:t>
      </w:r>
    </w:p>
    <w:p w14:paraId="4B966DF1" w14:textId="77777777" w:rsidR="00F360BE" w:rsidRPr="00B42928" w:rsidRDefault="00F360BE" w:rsidP="00F360BE">
      <w:pPr>
        <w:spacing w:after="0" w:line="360" w:lineRule="auto"/>
        <w:ind w:firstLine="720"/>
        <w:jc w:val="both"/>
        <w:rPr>
          <w:rFonts w:cs="Times New Roman"/>
        </w:rPr>
      </w:pPr>
      <w:r>
        <w:rPr>
          <w:rFonts w:cs="Times New Roman"/>
        </w:rPr>
        <w:t>w</w:t>
      </w:r>
      <w:r w:rsidRPr="00B42928">
        <w:rPr>
          <w:rFonts w:cs="Times New Roman"/>
        </w:rPr>
        <w:t xml:space="preserve">e performed </w:t>
      </w:r>
      <w:r>
        <w:rPr>
          <w:rFonts w:cs="Times New Roman"/>
        </w:rPr>
        <w:t>n</w:t>
      </w:r>
      <w:r w:rsidRPr="00B42928">
        <w:rPr>
          <w:rFonts w:cs="Times New Roman"/>
        </w:rPr>
        <w:t>on-metric multidimensional scaling (NMDS), with Bray-</w:t>
      </w:r>
      <w:proofErr w:type="spellStart"/>
      <w:r w:rsidRPr="00B42928">
        <w:rPr>
          <w:rFonts w:cs="Times New Roman"/>
        </w:rPr>
        <w:t>curtis</w:t>
      </w:r>
      <w:proofErr w:type="spellEnd"/>
      <w:r w:rsidRPr="00B42928">
        <w:rPr>
          <w:rFonts w:cs="Times New Roman"/>
        </w:rPr>
        <w:t xml:space="preserve"> as </w:t>
      </w:r>
      <w:r>
        <w:rPr>
          <w:rFonts w:cs="Times New Roman"/>
        </w:rPr>
        <w:t xml:space="preserve">a </w:t>
      </w:r>
      <w:r w:rsidRPr="00B42928">
        <w:rPr>
          <w:rFonts w:cs="Times New Roman"/>
        </w:rPr>
        <w:t>distance measure, to see how the different treatments affected the gut microbial community composition. The two optimal axes NMDS1 and NMDS2 show a clear separation between the subjects of each treatment significantly. More</w:t>
      </w:r>
      <w:r>
        <w:rPr>
          <w:rFonts w:cs="Times New Roman"/>
        </w:rPr>
        <w:t>over</w:t>
      </w:r>
      <w:r w:rsidRPr="00B42928">
        <w:rPr>
          <w:rFonts w:cs="Times New Roman"/>
        </w:rPr>
        <w:t xml:space="preserve">, </w:t>
      </w:r>
      <w:r>
        <w:rPr>
          <w:rFonts w:cs="Times New Roman"/>
        </w:rPr>
        <w:t>RCJ</w:t>
      </w:r>
      <w:r w:rsidRPr="00B42928">
        <w:rPr>
          <w:rFonts w:cs="Times New Roman"/>
        </w:rPr>
        <w:t xml:space="preserve"> with DSS group are between DSS group and control group. This means that subjects treated with </w:t>
      </w:r>
      <w:r>
        <w:rPr>
          <w:rFonts w:cs="Times New Roman"/>
        </w:rPr>
        <w:t>RCJ</w:t>
      </w:r>
      <w:r w:rsidRPr="00B42928">
        <w:rPr>
          <w:rFonts w:cs="Times New Roman"/>
        </w:rPr>
        <w:t xml:space="preserve"> after being treated with DSS, have a </w:t>
      </w:r>
      <w:r w:rsidRPr="00B42928">
        <w:rPr>
          <w:rFonts w:cs="Times New Roman"/>
        </w:rPr>
        <w:lastRenderedPageBreak/>
        <w:t xml:space="preserve">microbiome more </w:t>
      </w:r>
      <w:proofErr w:type="gramStart"/>
      <w:r w:rsidRPr="00B42928">
        <w:rPr>
          <w:rFonts w:cs="Times New Roman"/>
        </w:rPr>
        <w:t>similar to</w:t>
      </w:r>
      <w:proofErr w:type="gramEnd"/>
      <w:r w:rsidRPr="00B42928">
        <w:rPr>
          <w:rFonts w:cs="Times New Roman"/>
        </w:rPr>
        <w:t xml:space="preserve"> the control subjects than subjects that are treated with DSS</w:t>
      </w:r>
      <w:r>
        <w:rPr>
          <w:rFonts w:cs="Times New Roman"/>
        </w:rPr>
        <w:t>. A</w:t>
      </w:r>
      <w:r w:rsidRPr="00B42928">
        <w:rPr>
          <w:rFonts w:cs="Times New Roman"/>
        </w:rPr>
        <w:t xml:space="preserve">s a result, </w:t>
      </w:r>
      <w:r>
        <w:rPr>
          <w:rFonts w:cs="Times New Roman"/>
        </w:rPr>
        <w:t>RCJ</w:t>
      </w:r>
      <w:r w:rsidRPr="00B42928">
        <w:rPr>
          <w:rFonts w:cs="Times New Roman"/>
        </w:rPr>
        <w:t xml:space="preserve"> has </w:t>
      </w:r>
      <w:r>
        <w:rPr>
          <w:rFonts w:cs="Times New Roman"/>
        </w:rPr>
        <w:t>effectively ameliorated</w:t>
      </w:r>
      <w:r w:rsidRPr="00B42928">
        <w:rPr>
          <w:rFonts w:cs="Times New Roman"/>
        </w:rPr>
        <w:t xml:space="preserve"> the effects of DSS treatment</w:t>
      </w:r>
      <w:r>
        <w:rPr>
          <w:rFonts w:cs="Times New Roman"/>
        </w:rPr>
        <w:t xml:space="preserve"> (</w:t>
      </w:r>
      <w:proofErr w:type="gramStart"/>
      <w:r w:rsidRPr="00E4321C">
        <w:rPr>
          <w:rFonts w:cs="Times New Roman"/>
          <w:b/>
          <w:bCs/>
        </w:rPr>
        <w:t>Figure</w:t>
      </w:r>
      <w:r>
        <w:rPr>
          <w:rFonts w:cs="Times New Roman"/>
        </w:rPr>
        <w:t xml:space="preserve"> )</w:t>
      </w:r>
      <w:proofErr w:type="gramEnd"/>
      <w:r w:rsidRPr="00B42928">
        <w:rPr>
          <w:rFonts w:cs="Times New Roman"/>
        </w:rPr>
        <w:t>.</w:t>
      </w:r>
      <w:r>
        <w:rPr>
          <w:rFonts w:cs="Times New Roman"/>
        </w:rPr>
        <w:t xml:space="preserve"> </w:t>
      </w:r>
      <w:proofErr w:type="gramStart"/>
      <w:r w:rsidRPr="00C77F56">
        <w:rPr>
          <w:rFonts w:cs="Times New Roman"/>
        </w:rPr>
        <w:t>A number of</w:t>
      </w:r>
      <w:proofErr w:type="gramEnd"/>
      <w:r w:rsidRPr="00C77F56">
        <w:rPr>
          <w:rFonts w:cs="Times New Roman"/>
        </w:rPr>
        <w:t xml:space="preserve"> </w:t>
      </w:r>
      <w:r w:rsidRPr="00C77F56">
        <w:rPr>
          <w:rFonts w:cs="Times New Roman"/>
          <w:highlight w:val="green"/>
        </w:rPr>
        <w:t>171</w:t>
      </w:r>
      <w:r w:rsidRPr="00C77F56">
        <w:rPr>
          <w:rFonts w:cs="Times New Roman"/>
        </w:rPr>
        <w:t xml:space="preserve"> ASVs were present in all groups, but some ASVs were particular to a specific group (</w:t>
      </w:r>
      <w:r w:rsidRPr="00C77F56">
        <w:rPr>
          <w:rFonts w:cs="Times New Roman"/>
          <w:highlight w:val="green"/>
        </w:rPr>
        <w:t>256</w:t>
      </w:r>
      <w:r w:rsidRPr="00C77F56">
        <w:rPr>
          <w:rFonts w:cs="Times New Roman"/>
        </w:rPr>
        <w:t xml:space="preserve"> in the control group, </w:t>
      </w:r>
      <w:r w:rsidRPr="00C77F56">
        <w:rPr>
          <w:rFonts w:cs="Times New Roman"/>
          <w:highlight w:val="green"/>
        </w:rPr>
        <w:t>459</w:t>
      </w:r>
      <w:r w:rsidRPr="00C77F56">
        <w:rPr>
          <w:rFonts w:cs="Times New Roman"/>
        </w:rPr>
        <w:t xml:space="preserve"> in the DSS group, </w:t>
      </w:r>
      <w:r w:rsidRPr="00C77F56">
        <w:rPr>
          <w:rFonts w:cs="Times New Roman"/>
          <w:highlight w:val="green"/>
        </w:rPr>
        <w:t>205</w:t>
      </w:r>
      <w:r w:rsidRPr="00C77F56">
        <w:rPr>
          <w:rFonts w:cs="Times New Roman"/>
        </w:rPr>
        <w:t xml:space="preserve"> in the DSS+</w:t>
      </w:r>
      <w:r>
        <w:rPr>
          <w:rFonts w:cs="Times New Roman"/>
        </w:rPr>
        <w:t>RCJ</w:t>
      </w:r>
      <w:r w:rsidRPr="00C77F56">
        <w:rPr>
          <w:rFonts w:cs="Times New Roman"/>
        </w:rPr>
        <w:t xml:space="preserve"> group, 410 in the </w:t>
      </w:r>
      <w:r>
        <w:rPr>
          <w:rFonts w:cs="Times New Roman"/>
        </w:rPr>
        <w:t>RCJ)</w:t>
      </w:r>
    </w:p>
    <w:p w14:paraId="65049722" w14:textId="77777777" w:rsidR="00F360BE" w:rsidRDefault="00F360BE" w:rsidP="00F360BE">
      <w:pPr>
        <w:spacing w:line="360" w:lineRule="auto"/>
        <w:ind w:firstLine="720"/>
        <w:jc w:val="both"/>
        <w:rPr>
          <w:rFonts w:cs="Times New Roman"/>
        </w:rPr>
      </w:pPr>
      <w:proofErr w:type="gramStart"/>
      <w:r>
        <w:rPr>
          <w:rFonts w:cs="Times New Roman"/>
        </w:rPr>
        <w:t xml:space="preserve">Further, </w:t>
      </w:r>
      <w:r w:rsidRPr="004E2A64">
        <w:rPr>
          <w:rFonts w:cs="Times New Roman"/>
        </w:rPr>
        <w:t xml:space="preserve"> we</w:t>
      </w:r>
      <w:proofErr w:type="gramEnd"/>
      <w:r w:rsidRPr="004E2A64">
        <w:rPr>
          <w:rFonts w:cs="Times New Roman"/>
        </w:rPr>
        <w:t xml:space="preserve"> analyzed the impact of RCJ on both </w:t>
      </w:r>
      <w:proofErr w:type="spellStart"/>
      <w:r w:rsidRPr="004E2A64">
        <w:rPr>
          <w:rFonts w:cs="Times New Roman"/>
        </w:rPr>
        <w:t>caecal</w:t>
      </w:r>
      <w:proofErr w:type="spellEnd"/>
      <w:r w:rsidRPr="004E2A64">
        <w:rPr>
          <w:rFonts w:cs="Times New Roman"/>
        </w:rPr>
        <w:t xml:space="preserve"> mucosa and </w:t>
      </w:r>
      <w:proofErr w:type="spellStart"/>
      <w:r w:rsidRPr="004E2A64">
        <w:rPr>
          <w:rFonts w:cs="Times New Roman"/>
        </w:rPr>
        <w:t>caecal</w:t>
      </w:r>
      <w:proofErr w:type="spellEnd"/>
      <w:r w:rsidRPr="004E2A64">
        <w:rPr>
          <w:rFonts w:cs="Times New Roman"/>
        </w:rPr>
        <w:t xml:space="preserve"> luminal microbiota composition by </w:t>
      </w:r>
      <w:r w:rsidRPr="006D67CA">
        <w:rPr>
          <w:rFonts w:cs="Times New Roman"/>
          <w:szCs w:val="24"/>
        </w:rPr>
        <w:t>MEGAN analysis</w:t>
      </w:r>
      <w:r w:rsidRPr="004E2A64">
        <w:rPr>
          <w:rFonts w:cs="Times New Roman"/>
        </w:rPr>
        <w:t xml:space="preserve">. Our analysis revealed increased abundances of </w:t>
      </w:r>
      <w:proofErr w:type="spellStart"/>
      <w:r w:rsidRPr="004E2A64">
        <w:rPr>
          <w:rFonts w:cs="Times New Roman"/>
        </w:rPr>
        <w:t>phylums</w:t>
      </w:r>
      <w:proofErr w:type="spellEnd"/>
      <w:r w:rsidRPr="004E2A64">
        <w:rPr>
          <w:rFonts w:cs="Times New Roman"/>
        </w:rPr>
        <w:t xml:space="preserve"> Bacteroidetes, </w:t>
      </w:r>
      <w:proofErr w:type="spellStart"/>
      <w:r>
        <w:rPr>
          <w:rFonts w:cs="Times New Roman"/>
        </w:rPr>
        <w:t>C</w:t>
      </w:r>
      <w:r w:rsidRPr="004E2A64">
        <w:rPr>
          <w:rFonts w:cs="Times New Roman"/>
        </w:rPr>
        <w:t>hlamydiae</w:t>
      </w:r>
      <w:proofErr w:type="spellEnd"/>
      <w:r w:rsidRPr="004E2A64">
        <w:rPr>
          <w:rFonts w:cs="Times New Roman"/>
        </w:rPr>
        <w:t xml:space="preserve">, </w:t>
      </w:r>
      <w:r>
        <w:rPr>
          <w:rFonts w:cs="Times New Roman"/>
        </w:rPr>
        <w:t>C</w:t>
      </w:r>
      <w:r w:rsidRPr="004E2A64">
        <w:rPr>
          <w:rFonts w:cs="Times New Roman"/>
        </w:rPr>
        <w:t>hordata and decreased</w:t>
      </w:r>
      <w:r>
        <w:rPr>
          <w:rFonts w:cs="Times New Roman"/>
        </w:rPr>
        <w:t xml:space="preserve"> F</w:t>
      </w:r>
      <w:r w:rsidRPr="004E2A64">
        <w:rPr>
          <w:rFonts w:cs="Times New Roman"/>
        </w:rPr>
        <w:t>irmicutes at phylum level in DSS treated group of mice compared with PBS, RCJ</w:t>
      </w:r>
      <w:r>
        <w:rPr>
          <w:rFonts w:cs="Times New Roman"/>
        </w:rPr>
        <w:t>,</w:t>
      </w:r>
      <w:r w:rsidRPr="004E2A64">
        <w:rPr>
          <w:rFonts w:cs="Times New Roman"/>
        </w:rPr>
        <w:t xml:space="preserve"> and RCJ+DSS group</w:t>
      </w:r>
      <w:r>
        <w:rPr>
          <w:rFonts w:cs="Times New Roman"/>
        </w:rPr>
        <w:t>s</w:t>
      </w:r>
      <w:r w:rsidRPr="004E2A64">
        <w:rPr>
          <w:rFonts w:cs="Times New Roman"/>
        </w:rPr>
        <w:t xml:space="preserve">. In case of RCJ in combination with DSS </w:t>
      </w:r>
      <w:r>
        <w:rPr>
          <w:rFonts w:cs="Times New Roman"/>
        </w:rPr>
        <w:t xml:space="preserve">group, we observed an </w:t>
      </w:r>
      <w:r w:rsidRPr="004E2A64">
        <w:rPr>
          <w:rFonts w:cs="Times New Roman"/>
        </w:rPr>
        <w:t xml:space="preserve">increased </w:t>
      </w:r>
      <w:r>
        <w:rPr>
          <w:rFonts w:cs="Times New Roman"/>
        </w:rPr>
        <w:t>abundance of F</w:t>
      </w:r>
      <w:r w:rsidRPr="004E2A64">
        <w:rPr>
          <w:rFonts w:cs="Times New Roman"/>
        </w:rPr>
        <w:t xml:space="preserve">irmicutes, </w:t>
      </w:r>
      <w:proofErr w:type="spellStart"/>
      <w:r>
        <w:rPr>
          <w:rFonts w:cs="Times New Roman"/>
        </w:rPr>
        <w:t>D</w:t>
      </w:r>
      <w:r w:rsidRPr="004E2A64">
        <w:rPr>
          <w:rFonts w:cs="Times New Roman"/>
        </w:rPr>
        <w:t>eferribacteres</w:t>
      </w:r>
      <w:proofErr w:type="spellEnd"/>
      <w:r w:rsidRPr="004E2A64">
        <w:rPr>
          <w:rFonts w:cs="Times New Roman"/>
        </w:rPr>
        <w:t xml:space="preserve"> p</w:t>
      </w:r>
      <w:r>
        <w:rPr>
          <w:rFonts w:cs="Times New Roman"/>
        </w:rPr>
        <w:t>h</w:t>
      </w:r>
      <w:r w:rsidRPr="004E2A64">
        <w:rPr>
          <w:rFonts w:cs="Times New Roman"/>
        </w:rPr>
        <w:t>ylum with decreased Bacteroidetes</w:t>
      </w:r>
      <w:r>
        <w:rPr>
          <w:rFonts w:cs="Times New Roman"/>
        </w:rPr>
        <w:t>,</w:t>
      </w:r>
      <w:r w:rsidRPr="004E2A64">
        <w:rPr>
          <w:rFonts w:cs="Times New Roman"/>
        </w:rPr>
        <w:t xml:space="preserve"> and </w:t>
      </w:r>
      <w:proofErr w:type="spellStart"/>
      <w:proofErr w:type="gramStart"/>
      <w:r w:rsidRPr="004E2A64">
        <w:rPr>
          <w:rFonts w:cs="Times New Roman"/>
        </w:rPr>
        <w:t>chordata</w:t>
      </w:r>
      <w:proofErr w:type="spellEnd"/>
      <w:r w:rsidRPr="004E2A64">
        <w:rPr>
          <w:rFonts w:cs="Times New Roman"/>
        </w:rPr>
        <w:t xml:space="preserve"> </w:t>
      </w:r>
      <w:r>
        <w:rPr>
          <w:rFonts w:cs="Times New Roman"/>
        </w:rPr>
        <w:t xml:space="preserve"> (</w:t>
      </w:r>
      <w:proofErr w:type="gramEnd"/>
      <w:r w:rsidRPr="00585ACE">
        <w:rPr>
          <w:rFonts w:cs="Times New Roman"/>
          <w:b/>
          <w:bCs/>
        </w:rPr>
        <w:t>Figure</w:t>
      </w:r>
      <w:r>
        <w:rPr>
          <w:rFonts w:cs="Times New Roman"/>
        </w:rPr>
        <w:t xml:space="preserve"> )</w:t>
      </w:r>
      <w:r w:rsidRPr="004E2A64">
        <w:rPr>
          <w:rFonts w:cs="Times New Roman"/>
        </w:rPr>
        <w:t xml:space="preserve">. Our data analysis </w:t>
      </w:r>
      <w:r>
        <w:rPr>
          <w:rFonts w:cs="Times New Roman"/>
        </w:rPr>
        <w:t xml:space="preserve">also </w:t>
      </w:r>
      <w:r w:rsidRPr="004E2A64">
        <w:rPr>
          <w:rFonts w:cs="Times New Roman"/>
        </w:rPr>
        <w:t>has shown that increased Firmicutes-to-</w:t>
      </w:r>
      <w:r>
        <w:rPr>
          <w:rFonts w:cs="Times New Roman"/>
        </w:rPr>
        <w:t>B</w:t>
      </w:r>
      <w:r w:rsidRPr="004E2A64">
        <w:rPr>
          <w:rFonts w:cs="Times New Roman"/>
        </w:rPr>
        <w:t>acteroidetes (F/B) ratio</w:t>
      </w:r>
      <w:r>
        <w:rPr>
          <w:rFonts w:cs="Times New Roman"/>
        </w:rPr>
        <w:t>,</w:t>
      </w:r>
      <w:r w:rsidRPr="004E2A64">
        <w:rPr>
          <w:rFonts w:cs="Times New Roman"/>
        </w:rPr>
        <w:t xml:space="preserve"> which </w:t>
      </w:r>
      <w:r>
        <w:rPr>
          <w:rFonts w:cs="Times New Roman"/>
        </w:rPr>
        <w:t xml:space="preserve">is </w:t>
      </w:r>
      <w:r w:rsidRPr="004E2A64">
        <w:rPr>
          <w:rFonts w:cs="Times New Roman"/>
        </w:rPr>
        <w:t>indicative of high SCFA production in RCJ+DSS group in comparison to DSS group</w:t>
      </w:r>
      <w:r>
        <w:rPr>
          <w:rFonts w:cs="Times New Roman"/>
        </w:rPr>
        <w:t xml:space="preserve">. </w:t>
      </w:r>
      <w:r w:rsidRPr="004E2A64">
        <w:rPr>
          <w:rFonts w:cs="Times New Roman"/>
        </w:rPr>
        <w:t xml:space="preserve">Therefore, our results revealed that RCJ treatment impacted both </w:t>
      </w:r>
      <w:proofErr w:type="spellStart"/>
      <w:r w:rsidRPr="004E2A64">
        <w:rPr>
          <w:rFonts w:cs="Times New Roman"/>
        </w:rPr>
        <w:t>caecal</w:t>
      </w:r>
      <w:proofErr w:type="spellEnd"/>
      <w:r w:rsidRPr="004E2A64">
        <w:rPr>
          <w:rFonts w:cs="Times New Roman"/>
        </w:rPr>
        <w:t xml:space="preserve"> mucosal-associated and luminal microbiota composition at phylum level. </w:t>
      </w:r>
    </w:p>
    <w:p w14:paraId="7C26D25B" w14:textId="77777777" w:rsidR="00F360BE" w:rsidRDefault="00F360BE" w:rsidP="00F360BE">
      <w:pPr>
        <w:spacing w:line="360" w:lineRule="auto"/>
        <w:ind w:firstLine="720"/>
        <w:jc w:val="both"/>
        <w:rPr>
          <w:rFonts w:cs="Times New Roman"/>
        </w:rPr>
      </w:pPr>
      <w:r w:rsidRPr="004E2A64">
        <w:t xml:space="preserve">we analyzed metagenomic data at </w:t>
      </w:r>
      <w:r>
        <w:t xml:space="preserve">the </w:t>
      </w:r>
      <w:r w:rsidRPr="004E2A64">
        <w:t xml:space="preserve">family level, we observed increased abundances of families like </w:t>
      </w:r>
      <w:proofErr w:type="spellStart"/>
      <w:r w:rsidRPr="004E2A64">
        <w:t>Bacteroidaceae</w:t>
      </w:r>
      <w:proofErr w:type="spellEnd"/>
      <w:r w:rsidRPr="004E2A64">
        <w:t xml:space="preserve">, </w:t>
      </w:r>
      <w:proofErr w:type="spellStart"/>
      <w:r w:rsidRPr="004E2A64">
        <w:t>Pr</w:t>
      </w:r>
      <w:r>
        <w:t>evo</w:t>
      </w:r>
      <w:r w:rsidRPr="004E2A64">
        <w:t>tellaceae</w:t>
      </w:r>
      <w:proofErr w:type="spellEnd"/>
      <w:r w:rsidRPr="004E2A64">
        <w:t xml:space="preserve">, </w:t>
      </w:r>
      <w:proofErr w:type="spellStart"/>
      <w:r w:rsidRPr="004E2A64">
        <w:t>Rikenellaceae</w:t>
      </w:r>
      <w:proofErr w:type="spellEnd"/>
      <w:r w:rsidRPr="004E2A64">
        <w:t xml:space="preserve">, </w:t>
      </w:r>
      <w:proofErr w:type="spellStart"/>
      <w:r w:rsidRPr="004E2A64">
        <w:t>Helicobacteriaceae</w:t>
      </w:r>
      <w:proofErr w:type="spellEnd"/>
      <w:r w:rsidRPr="004E2A64">
        <w:t xml:space="preserve">, Enterobacteriaceae, </w:t>
      </w:r>
      <w:proofErr w:type="spellStart"/>
      <w:r>
        <w:t>C</w:t>
      </w:r>
      <w:r w:rsidRPr="004E2A64">
        <w:t>hlamydiaceae</w:t>
      </w:r>
      <w:proofErr w:type="spellEnd"/>
      <w:r>
        <w:t>. In contrast,</w:t>
      </w:r>
      <w:r w:rsidRPr="004E2A64">
        <w:t xml:space="preserve"> decreased </w:t>
      </w:r>
      <w:proofErr w:type="spellStart"/>
      <w:r>
        <w:t>C</w:t>
      </w:r>
      <w:r w:rsidRPr="004E2A64">
        <w:t>lostridiaceae</w:t>
      </w:r>
      <w:proofErr w:type="spellEnd"/>
      <w:r w:rsidRPr="004E2A64">
        <w:t xml:space="preserve">, </w:t>
      </w:r>
      <w:proofErr w:type="spellStart"/>
      <w:r w:rsidRPr="004E2A64">
        <w:t>Eubacteriaceae</w:t>
      </w:r>
      <w:proofErr w:type="spellEnd"/>
      <w:r w:rsidRPr="004E2A64">
        <w:t xml:space="preserve">, </w:t>
      </w:r>
      <w:proofErr w:type="spellStart"/>
      <w:r w:rsidRPr="004E2A64">
        <w:t>lactenospiraceae</w:t>
      </w:r>
      <w:proofErr w:type="spellEnd"/>
      <w:r w:rsidRPr="004E2A64">
        <w:t xml:space="preserve"> </w:t>
      </w:r>
      <w:proofErr w:type="spellStart"/>
      <w:r w:rsidRPr="004E2A64">
        <w:t>Oscilliospiraceae</w:t>
      </w:r>
      <w:proofErr w:type="spellEnd"/>
      <w:r w:rsidRPr="004E2A64">
        <w:t xml:space="preserve"> families in DSS treated group of mice compared with RCJ+DSS group. </w:t>
      </w:r>
      <w:r w:rsidRPr="004E2A64">
        <w:rPr>
          <w:rFonts w:cs="Times New Roman"/>
        </w:rPr>
        <w:t>Our results clearly show that administration of RCJ in combination with DSS resulted in increased enrichment of butyrate</w:t>
      </w:r>
      <w:r>
        <w:rPr>
          <w:rFonts w:cs="Times New Roman"/>
        </w:rPr>
        <w:t>-</w:t>
      </w:r>
      <w:r w:rsidRPr="004E2A64">
        <w:rPr>
          <w:rFonts w:cs="Times New Roman"/>
        </w:rPr>
        <w:t xml:space="preserve">producing families </w:t>
      </w:r>
      <w:proofErr w:type="spellStart"/>
      <w:r w:rsidRPr="004E2A64">
        <w:rPr>
          <w:rFonts w:cs="Times New Roman"/>
        </w:rPr>
        <w:t>Eubacteriaceae</w:t>
      </w:r>
      <w:proofErr w:type="spellEnd"/>
      <w:r w:rsidRPr="004E2A64">
        <w:rPr>
          <w:rFonts w:cs="Times New Roman"/>
        </w:rPr>
        <w:t xml:space="preserve">, </w:t>
      </w:r>
      <w:proofErr w:type="spellStart"/>
      <w:r w:rsidRPr="004E2A64">
        <w:rPr>
          <w:rFonts w:cs="Times New Roman"/>
        </w:rPr>
        <w:t>lactenospiraceae</w:t>
      </w:r>
      <w:proofErr w:type="spellEnd"/>
      <w:r>
        <w:rPr>
          <w:rFonts w:cs="Times New Roman"/>
        </w:rPr>
        <w:t>,</w:t>
      </w:r>
      <w:r w:rsidRPr="004E2A64">
        <w:rPr>
          <w:rFonts w:cs="Times New Roman"/>
        </w:rPr>
        <w:t xml:space="preserve"> </w:t>
      </w:r>
      <w:proofErr w:type="spellStart"/>
      <w:r w:rsidRPr="004E2A64">
        <w:rPr>
          <w:rFonts w:cs="Times New Roman"/>
        </w:rPr>
        <w:t>Oscilliospiraceae</w:t>
      </w:r>
      <w:proofErr w:type="spellEnd"/>
      <w:r>
        <w:rPr>
          <w:rFonts w:cs="Times New Roman"/>
        </w:rPr>
        <w:t>,</w:t>
      </w:r>
      <w:r w:rsidRPr="009C3457">
        <w:rPr>
          <w:rFonts w:cs="Times New Roman"/>
        </w:rPr>
        <w:t xml:space="preserve"> </w:t>
      </w:r>
      <w:r>
        <w:rPr>
          <w:rFonts w:cs="Times New Roman"/>
        </w:rPr>
        <w:t xml:space="preserve">and </w:t>
      </w:r>
      <w:proofErr w:type="spellStart"/>
      <w:r>
        <w:rPr>
          <w:rFonts w:cs="Times New Roman"/>
        </w:rPr>
        <w:t>C</w:t>
      </w:r>
      <w:r w:rsidRPr="004E2A64">
        <w:rPr>
          <w:rFonts w:cs="Times New Roman"/>
        </w:rPr>
        <w:t>lostridiaceae</w:t>
      </w:r>
      <w:proofErr w:type="spellEnd"/>
      <w:r>
        <w:rPr>
          <w:rFonts w:cs="Times New Roman"/>
        </w:rPr>
        <w:t xml:space="preserve"> (</w:t>
      </w:r>
      <w:proofErr w:type="gramStart"/>
      <w:r w:rsidRPr="002C567C">
        <w:rPr>
          <w:rFonts w:cs="Times New Roman"/>
          <w:b/>
          <w:bCs/>
        </w:rPr>
        <w:t>Figure</w:t>
      </w:r>
      <w:r>
        <w:rPr>
          <w:rFonts w:cs="Times New Roman"/>
        </w:rPr>
        <w:t xml:space="preserve"> )</w:t>
      </w:r>
      <w:proofErr w:type="gramEnd"/>
      <w:r>
        <w:rPr>
          <w:rFonts w:cs="Times New Roman"/>
        </w:rPr>
        <w:t xml:space="preserve">.  </w:t>
      </w:r>
      <w:r w:rsidRPr="009C3457">
        <w:rPr>
          <w:rFonts w:cs="Times New Roman"/>
        </w:rPr>
        <w:t xml:space="preserve">Our data analysis </w:t>
      </w:r>
      <w:r>
        <w:rPr>
          <w:rFonts w:cs="Times New Roman"/>
        </w:rPr>
        <w:t>revealed that</w:t>
      </w:r>
      <w:r w:rsidRPr="009C3457">
        <w:rPr>
          <w:rFonts w:cs="Times New Roman"/>
        </w:rPr>
        <w:t xml:space="preserve"> treatment of RCJ in combination with DSS resulted in increased enrichment of butyrate</w:t>
      </w:r>
      <w:r>
        <w:rPr>
          <w:rFonts w:cs="Times New Roman"/>
        </w:rPr>
        <w:t>-</w:t>
      </w:r>
      <w:r w:rsidRPr="009C3457">
        <w:rPr>
          <w:rFonts w:cs="Times New Roman"/>
        </w:rPr>
        <w:t xml:space="preserve">producing genus like </w:t>
      </w:r>
      <w:proofErr w:type="spellStart"/>
      <w:r w:rsidRPr="009C3457">
        <w:rPr>
          <w:rFonts w:cs="Times New Roman"/>
        </w:rPr>
        <w:t>Dorea</w:t>
      </w:r>
      <w:proofErr w:type="spellEnd"/>
      <w:r w:rsidRPr="009C3457">
        <w:rPr>
          <w:rFonts w:cs="Times New Roman"/>
        </w:rPr>
        <w:t xml:space="preserve">, </w:t>
      </w:r>
      <w:proofErr w:type="spellStart"/>
      <w:r>
        <w:rPr>
          <w:rFonts w:cs="Times New Roman"/>
        </w:rPr>
        <w:t>K</w:t>
      </w:r>
      <w:r w:rsidRPr="009C3457">
        <w:rPr>
          <w:rFonts w:cs="Times New Roman"/>
        </w:rPr>
        <w:t>ineothrix</w:t>
      </w:r>
      <w:proofErr w:type="spellEnd"/>
      <w:r w:rsidRPr="009C3457">
        <w:rPr>
          <w:rFonts w:cs="Times New Roman"/>
        </w:rPr>
        <w:t xml:space="preserve">, </w:t>
      </w:r>
      <w:proofErr w:type="spellStart"/>
      <w:r w:rsidRPr="009C3457">
        <w:rPr>
          <w:rFonts w:cs="Times New Roman"/>
        </w:rPr>
        <w:t>Lachnocostredium</w:t>
      </w:r>
      <w:proofErr w:type="spellEnd"/>
      <w:r w:rsidRPr="009C3457">
        <w:rPr>
          <w:rFonts w:cs="Times New Roman"/>
        </w:rPr>
        <w:t xml:space="preserve">, </w:t>
      </w:r>
      <w:proofErr w:type="spellStart"/>
      <w:r w:rsidRPr="009C3457">
        <w:rPr>
          <w:rFonts w:cs="Times New Roman"/>
        </w:rPr>
        <w:t>Roseburia</w:t>
      </w:r>
      <w:proofErr w:type="spellEnd"/>
      <w:r w:rsidRPr="009C3457">
        <w:rPr>
          <w:rFonts w:cs="Times New Roman"/>
        </w:rPr>
        <w:t xml:space="preserve">, </w:t>
      </w:r>
      <w:proofErr w:type="spellStart"/>
      <w:r w:rsidRPr="009C3457">
        <w:rPr>
          <w:rFonts w:cs="Times New Roman"/>
        </w:rPr>
        <w:t>Oscillibacter</w:t>
      </w:r>
      <w:proofErr w:type="spellEnd"/>
      <w:r w:rsidRPr="009C3457">
        <w:rPr>
          <w:rFonts w:cs="Times New Roman"/>
        </w:rPr>
        <w:t xml:space="preserve">, </w:t>
      </w:r>
      <w:r w:rsidRPr="00802533">
        <w:rPr>
          <w:rFonts w:cs="Times New Roman"/>
        </w:rPr>
        <w:t>Eubacterium</w:t>
      </w:r>
      <w:r>
        <w:rPr>
          <w:rFonts w:cs="Times New Roman"/>
        </w:rPr>
        <w:t>,</w:t>
      </w:r>
      <w:r w:rsidRPr="00802533">
        <w:rPr>
          <w:rFonts w:cs="Times New Roman"/>
        </w:rPr>
        <w:t xml:space="preserve"> and </w:t>
      </w:r>
      <w:proofErr w:type="spellStart"/>
      <w:r>
        <w:rPr>
          <w:rFonts w:cs="Times New Roman"/>
        </w:rPr>
        <w:t>F</w:t>
      </w:r>
      <w:r w:rsidRPr="00802533">
        <w:rPr>
          <w:rFonts w:cs="Times New Roman"/>
        </w:rPr>
        <w:t>aecalibacterium</w:t>
      </w:r>
      <w:proofErr w:type="spellEnd"/>
      <w:r>
        <w:rPr>
          <w:rFonts w:cs="Times New Roman"/>
          <w:i/>
          <w:iCs/>
        </w:rPr>
        <w:t xml:space="preserve"> </w:t>
      </w:r>
      <w:r w:rsidRPr="00802533">
        <w:rPr>
          <w:rFonts w:cs="Times New Roman"/>
        </w:rPr>
        <w:t>(</w:t>
      </w:r>
      <w:proofErr w:type="gramStart"/>
      <w:r w:rsidRPr="00802533">
        <w:rPr>
          <w:rFonts w:cs="Times New Roman"/>
          <w:b/>
          <w:bCs/>
        </w:rPr>
        <w:t>Figure</w:t>
      </w:r>
      <w:r w:rsidRPr="00802533">
        <w:rPr>
          <w:rFonts w:cs="Times New Roman"/>
        </w:rPr>
        <w:t xml:space="preserve"> )</w:t>
      </w:r>
      <w:proofErr w:type="gramEnd"/>
      <w:r w:rsidRPr="00802533">
        <w:rPr>
          <w:rFonts w:cs="Times New Roman"/>
        </w:rPr>
        <w:t>.</w:t>
      </w:r>
      <w:r w:rsidRPr="009C3457">
        <w:rPr>
          <w:rFonts w:cs="Times New Roman"/>
        </w:rPr>
        <w:t xml:space="preserve"> </w:t>
      </w:r>
    </w:p>
    <w:p w14:paraId="7860F98C" w14:textId="77777777" w:rsidR="00F360BE" w:rsidRDefault="00F360BE" w:rsidP="00F360BE">
      <w:pPr>
        <w:spacing w:line="360" w:lineRule="auto"/>
        <w:ind w:firstLine="720"/>
        <w:jc w:val="both"/>
        <w:rPr>
          <w:rFonts w:cs="Times New Roman"/>
        </w:rPr>
      </w:pPr>
      <w:r w:rsidRPr="00772CC0">
        <w:rPr>
          <w:rFonts w:cs="Times New Roman"/>
        </w:rPr>
        <w:t xml:space="preserve">Further, </w:t>
      </w:r>
      <w:proofErr w:type="spellStart"/>
      <w:r w:rsidRPr="00772CC0">
        <w:rPr>
          <w:rFonts w:cs="Times New Roman"/>
        </w:rPr>
        <w:t>MetaStat</w:t>
      </w:r>
      <w:proofErr w:type="spellEnd"/>
      <w:r w:rsidRPr="00772CC0">
        <w:rPr>
          <w:rFonts w:cs="Times New Roman"/>
        </w:rPr>
        <w:t xml:space="preserve"> analysis </w:t>
      </w:r>
      <w:r>
        <w:rPr>
          <w:rFonts w:cs="Times New Roman"/>
        </w:rPr>
        <w:t>revealed that</w:t>
      </w:r>
      <w:r w:rsidRPr="00772CC0">
        <w:rPr>
          <w:rFonts w:cs="Times New Roman"/>
        </w:rPr>
        <w:t xml:space="preserve"> </w:t>
      </w:r>
      <w:r>
        <w:rPr>
          <w:rFonts w:cs="Times New Roman"/>
        </w:rPr>
        <w:t>RCJ across the different groups significantly reversed bacterial abundance</w:t>
      </w:r>
      <w:r w:rsidRPr="00772CC0">
        <w:rPr>
          <w:rFonts w:cs="Times New Roman"/>
        </w:rPr>
        <w:t xml:space="preserve">. In the DSS group, we saw a significant increase in Chlamydia abortus, </w:t>
      </w:r>
      <w:r>
        <w:rPr>
          <w:rFonts w:cs="Times New Roman"/>
        </w:rPr>
        <w:t>and Bacteroid</w:t>
      </w:r>
      <w:r w:rsidRPr="00772CC0">
        <w:rPr>
          <w:rFonts w:cs="Times New Roman"/>
        </w:rPr>
        <w:t>es bacterium 52_46</w:t>
      </w:r>
      <w:r>
        <w:rPr>
          <w:rFonts w:cs="Times New Roman"/>
        </w:rPr>
        <w:t>. In contrast,</w:t>
      </w:r>
      <w:r w:rsidRPr="00772CC0">
        <w:rPr>
          <w:rFonts w:cs="Times New Roman"/>
        </w:rPr>
        <w:t xml:space="preserve"> </w:t>
      </w:r>
      <w:r>
        <w:rPr>
          <w:rFonts w:cs="Times New Roman"/>
        </w:rPr>
        <w:t xml:space="preserve">there was a </w:t>
      </w:r>
      <w:r w:rsidRPr="00772CC0">
        <w:rPr>
          <w:rFonts w:cs="Times New Roman"/>
        </w:rPr>
        <w:t xml:space="preserve">decrease in </w:t>
      </w:r>
      <w:proofErr w:type="spellStart"/>
      <w:r w:rsidRPr="00772CC0">
        <w:rPr>
          <w:rFonts w:cs="Times New Roman"/>
        </w:rPr>
        <w:t>Oscillibacter</w:t>
      </w:r>
      <w:proofErr w:type="spellEnd"/>
      <w:r w:rsidRPr="00772CC0">
        <w:rPr>
          <w:rFonts w:cs="Times New Roman"/>
        </w:rPr>
        <w:t xml:space="preserve"> 1-3, </w:t>
      </w:r>
      <w:proofErr w:type="spellStart"/>
      <w:r w:rsidRPr="00772CC0">
        <w:rPr>
          <w:rFonts w:cs="Times New Roman"/>
        </w:rPr>
        <w:t>Dorea</w:t>
      </w:r>
      <w:proofErr w:type="spellEnd"/>
      <w:r w:rsidRPr="00772CC0">
        <w:rPr>
          <w:rFonts w:cs="Times New Roman"/>
        </w:rPr>
        <w:t xml:space="preserve"> 5-2, </w:t>
      </w:r>
      <w:proofErr w:type="spellStart"/>
      <w:r w:rsidRPr="00772CC0">
        <w:rPr>
          <w:rFonts w:cs="Times New Roman"/>
        </w:rPr>
        <w:t>Lachnospiraceae</w:t>
      </w:r>
      <w:proofErr w:type="spellEnd"/>
      <w:r w:rsidRPr="00772CC0">
        <w:rPr>
          <w:rFonts w:cs="Times New Roman"/>
        </w:rPr>
        <w:t xml:space="preserve"> bacterium 10-1 and </w:t>
      </w:r>
      <w:proofErr w:type="spellStart"/>
      <w:r>
        <w:rPr>
          <w:rFonts w:cs="Times New Roman"/>
        </w:rPr>
        <w:t>A</w:t>
      </w:r>
      <w:r w:rsidRPr="00772CC0">
        <w:rPr>
          <w:rFonts w:cs="Times New Roman"/>
        </w:rPr>
        <w:t>cetatifactor</w:t>
      </w:r>
      <w:proofErr w:type="spellEnd"/>
      <w:r w:rsidRPr="00772CC0">
        <w:rPr>
          <w:rFonts w:cs="Times New Roman"/>
        </w:rPr>
        <w:t xml:space="preserve"> </w:t>
      </w:r>
      <w:proofErr w:type="spellStart"/>
      <w:r w:rsidRPr="00772CC0">
        <w:rPr>
          <w:rFonts w:cs="Times New Roman"/>
        </w:rPr>
        <w:t>muris</w:t>
      </w:r>
      <w:proofErr w:type="spellEnd"/>
      <w:r w:rsidRPr="00772CC0">
        <w:rPr>
          <w:rFonts w:cs="Times New Roman"/>
        </w:rPr>
        <w:t xml:space="preserve"> compared with RCJ+DSS group</w:t>
      </w:r>
      <w:r>
        <w:rPr>
          <w:rFonts w:cs="Times New Roman"/>
        </w:rPr>
        <w:t xml:space="preserve"> (</w:t>
      </w:r>
      <w:proofErr w:type="gramStart"/>
      <w:r w:rsidRPr="0098309E">
        <w:rPr>
          <w:rFonts w:cs="Times New Roman"/>
          <w:b/>
          <w:bCs/>
        </w:rPr>
        <w:t>Figure</w:t>
      </w:r>
      <w:r>
        <w:rPr>
          <w:rFonts w:cs="Times New Roman"/>
        </w:rPr>
        <w:t xml:space="preserve"> )</w:t>
      </w:r>
      <w:proofErr w:type="gramEnd"/>
      <w:r>
        <w:rPr>
          <w:rFonts w:cs="Times New Roman"/>
        </w:rPr>
        <w:t xml:space="preserve">. In case of </w:t>
      </w:r>
      <w:r w:rsidRPr="00772CC0">
        <w:rPr>
          <w:rFonts w:cs="Times New Roman"/>
        </w:rPr>
        <w:t xml:space="preserve">RCJ alone </w:t>
      </w:r>
      <w:r>
        <w:rPr>
          <w:rFonts w:cs="Times New Roman"/>
        </w:rPr>
        <w:t xml:space="preserve">treated group, there is a significant </w:t>
      </w:r>
      <w:r w:rsidRPr="00772CC0">
        <w:rPr>
          <w:rFonts w:cs="Times New Roman"/>
        </w:rPr>
        <w:t xml:space="preserve">abundance of </w:t>
      </w:r>
      <w:proofErr w:type="spellStart"/>
      <w:r w:rsidRPr="00772CC0">
        <w:rPr>
          <w:rFonts w:cs="Times New Roman"/>
        </w:rPr>
        <w:t>Muribaculum</w:t>
      </w:r>
      <w:proofErr w:type="spellEnd"/>
      <w:r w:rsidRPr="00772CC0">
        <w:rPr>
          <w:rFonts w:cs="Times New Roman"/>
        </w:rPr>
        <w:t xml:space="preserve"> intestinal, and Bacteroides CAG927 compared to other groups</w:t>
      </w:r>
      <w:r>
        <w:rPr>
          <w:rFonts w:cs="Times New Roman"/>
        </w:rPr>
        <w:t xml:space="preserve">. </w:t>
      </w:r>
      <w:r w:rsidRPr="00772CC0">
        <w:rPr>
          <w:rFonts w:cs="Times New Roman"/>
        </w:rPr>
        <w:t xml:space="preserve">In contrast, RCJ </w:t>
      </w:r>
      <w:r w:rsidRPr="00772CC0">
        <w:rPr>
          <w:rFonts w:cs="Times New Roman"/>
        </w:rPr>
        <w:lastRenderedPageBreak/>
        <w:t xml:space="preserve">treatment resulted in the correction of these bacterial groups, which may contribute to </w:t>
      </w:r>
      <w:r>
        <w:rPr>
          <w:rFonts w:cs="Times New Roman"/>
        </w:rPr>
        <w:t xml:space="preserve">the </w:t>
      </w:r>
      <w:r w:rsidRPr="00772CC0">
        <w:rPr>
          <w:rFonts w:cs="Times New Roman"/>
        </w:rPr>
        <w:t>re-establishment of intestinal equilibrium</w:t>
      </w:r>
    </w:p>
    <w:p w14:paraId="3B525FE1" w14:textId="77777777" w:rsidR="00F360BE" w:rsidRDefault="00F360BE" w:rsidP="00F360BE">
      <w:pPr>
        <w:spacing w:line="360" w:lineRule="auto"/>
        <w:ind w:firstLine="720"/>
        <w:jc w:val="both"/>
        <w:rPr>
          <w:rFonts w:cs="Times New Roman"/>
        </w:rPr>
      </w:pPr>
      <w:proofErr w:type="spellStart"/>
      <w:r w:rsidRPr="00772CC0">
        <w:rPr>
          <w:rFonts w:cs="Times New Roman"/>
        </w:rPr>
        <w:t>LEfSe</w:t>
      </w:r>
      <w:proofErr w:type="spellEnd"/>
      <w:r w:rsidRPr="00772CC0">
        <w:rPr>
          <w:rFonts w:cs="Times New Roman"/>
        </w:rPr>
        <w:t xml:space="preserve"> analysis </w:t>
      </w:r>
      <w:r>
        <w:rPr>
          <w:rFonts w:cs="Times New Roman"/>
        </w:rPr>
        <w:t xml:space="preserve">was performed to </w:t>
      </w:r>
      <w:r w:rsidRPr="00772CC0">
        <w:rPr>
          <w:rFonts w:cs="Times New Roman"/>
        </w:rPr>
        <w:t xml:space="preserve">detect bacterial organisms differentially abundant among the four treatment groups. </w:t>
      </w:r>
      <w:r>
        <w:rPr>
          <w:rFonts w:cs="Times New Roman"/>
        </w:rPr>
        <w:t>We considered s</w:t>
      </w:r>
      <w:r w:rsidRPr="00772CC0">
        <w:rPr>
          <w:rFonts w:cs="Times New Roman"/>
        </w:rPr>
        <w:t xml:space="preserve">pecies with </w:t>
      </w:r>
      <w:r>
        <w:rPr>
          <w:rFonts w:cs="Times New Roman"/>
        </w:rPr>
        <w:t xml:space="preserve">a </w:t>
      </w:r>
      <w:r w:rsidRPr="00772CC0">
        <w:rPr>
          <w:rFonts w:cs="Times New Roman"/>
        </w:rPr>
        <w:t xml:space="preserve">significant difference </w:t>
      </w:r>
      <w:r>
        <w:rPr>
          <w:rFonts w:cs="Times New Roman"/>
        </w:rPr>
        <w:t>when the</w:t>
      </w:r>
      <w:r w:rsidRPr="00772CC0">
        <w:rPr>
          <w:rFonts w:cs="Times New Roman"/>
        </w:rPr>
        <w:t xml:space="preserve"> LDA score </w:t>
      </w:r>
      <w:r>
        <w:rPr>
          <w:rFonts w:cs="Times New Roman"/>
        </w:rPr>
        <w:t xml:space="preserve">was </w:t>
      </w:r>
      <w:r w:rsidRPr="00772CC0">
        <w:rPr>
          <w:rFonts w:cs="Times New Roman"/>
        </w:rPr>
        <w:t xml:space="preserve">greater than the default score </w:t>
      </w:r>
      <w:r>
        <w:rPr>
          <w:rFonts w:cs="Times New Roman"/>
        </w:rPr>
        <w:t>of</w:t>
      </w:r>
      <w:r w:rsidRPr="00772CC0">
        <w:rPr>
          <w:rFonts w:cs="Times New Roman"/>
        </w:rPr>
        <w:t xml:space="preserve"> 4.0. The </w:t>
      </w:r>
      <w:r>
        <w:rPr>
          <w:rFonts w:cs="Times New Roman"/>
        </w:rPr>
        <w:t>histogram length</w:t>
      </w:r>
      <w:r w:rsidRPr="00772CC0">
        <w:rPr>
          <w:rFonts w:cs="Times New Roman"/>
        </w:rPr>
        <w:t xml:space="preserve"> represents the LDA score, </w:t>
      </w:r>
      <w:r>
        <w:rPr>
          <w:rFonts w:cs="Times New Roman"/>
        </w:rPr>
        <w:t>which indicates</w:t>
      </w:r>
      <w:r w:rsidRPr="00772CC0">
        <w:rPr>
          <w:rFonts w:cs="Times New Roman"/>
        </w:rPr>
        <w:t xml:space="preserve"> the degree of influence of species with significant difference</w:t>
      </w:r>
      <w:r>
        <w:rPr>
          <w:rFonts w:cs="Times New Roman"/>
        </w:rPr>
        <w:t>s</w:t>
      </w:r>
      <w:r w:rsidRPr="00772CC0">
        <w:rPr>
          <w:rFonts w:cs="Times New Roman"/>
        </w:rPr>
        <w:t xml:space="preserve"> between different groups.</w:t>
      </w:r>
      <w:r>
        <w:rPr>
          <w:rFonts w:cs="Times New Roman"/>
        </w:rPr>
        <w:t xml:space="preserve"> </w:t>
      </w:r>
      <w:r w:rsidRPr="00772CC0">
        <w:rPr>
          <w:rFonts w:cs="Times New Roman"/>
        </w:rPr>
        <w:t>The biomarker demonstrating s</w:t>
      </w:r>
      <w:r>
        <w:rPr>
          <w:rFonts w:cs="Times New Roman"/>
        </w:rPr>
        <w:t>ubstantial</w:t>
      </w:r>
      <w:r w:rsidRPr="00772CC0">
        <w:rPr>
          <w:rFonts w:cs="Times New Roman"/>
        </w:rPr>
        <w:t xml:space="preserve"> differences between the RCJ+DSS group </w:t>
      </w:r>
      <w:r>
        <w:rPr>
          <w:rFonts w:cs="Times New Roman"/>
        </w:rPr>
        <w:t xml:space="preserve">and the other three groups were </w:t>
      </w:r>
      <w:proofErr w:type="spellStart"/>
      <w:r>
        <w:rPr>
          <w:rFonts w:cs="Times New Roman"/>
        </w:rPr>
        <w:t>Lachnospiraceae</w:t>
      </w:r>
      <w:proofErr w:type="spellEnd"/>
      <w:r>
        <w:rPr>
          <w:rFonts w:cs="Times New Roman"/>
        </w:rPr>
        <w:t xml:space="preserve">, </w:t>
      </w:r>
      <w:proofErr w:type="spellStart"/>
      <w:r>
        <w:rPr>
          <w:rFonts w:cs="Times New Roman"/>
        </w:rPr>
        <w:t>Oscillibacter</w:t>
      </w:r>
      <w:proofErr w:type="spellEnd"/>
      <w:r>
        <w:rPr>
          <w:rFonts w:cs="Times New Roman"/>
        </w:rPr>
        <w:t xml:space="preserve">, </w:t>
      </w:r>
      <w:proofErr w:type="spellStart"/>
      <w:r>
        <w:rPr>
          <w:rFonts w:cs="Times New Roman"/>
        </w:rPr>
        <w:t>Dorea</w:t>
      </w:r>
      <w:proofErr w:type="spellEnd"/>
      <w:r>
        <w:rPr>
          <w:rFonts w:cs="Times New Roman"/>
        </w:rPr>
        <w:t xml:space="preserve">, </w:t>
      </w:r>
      <w:proofErr w:type="spellStart"/>
      <w:r>
        <w:rPr>
          <w:rFonts w:cs="Times New Roman"/>
        </w:rPr>
        <w:t>Roseburia</w:t>
      </w:r>
      <w:proofErr w:type="spellEnd"/>
      <w:r>
        <w:rPr>
          <w:rFonts w:cs="Times New Roman"/>
        </w:rPr>
        <w:t>, whereas Provotella_CAG485</w:t>
      </w:r>
      <w:r w:rsidRPr="00772CC0">
        <w:rPr>
          <w:rFonts w:cs="Times New Roman"/>
        </w:rPr>
        <w:t xml:space="preserve"> </w:t>
      </w:r>
      <w:proofErr w:type="spellStart"/>
      <w:r w:rsidRPr="00772CC0">
        <w:rPr>
          <w:rFonts w:cs="Times New Roman"/>
        </w:rPr>
        <w:t>Clostredium</w:t>
      </w:r>
      <w:proofErr w:type="spellEnd"/>
      <w:r w:rsidRPr="00772CC0">
        <w:rPr>
          <w:rFonts w:cs="Times New Roman"/>
        </w:rPr>
        <w:t xml:space="preserve"> </w:t>
      </w:r>
      <w:proofErr w:type="spellStart"/>
      <w:r w:rsidRPr="00772CC0">
        <w:rPr>
          <w:rFonts w:cs="Times New Roman"/>
        </w:rPr>
        <w:t>sp</w:t>
      </w:r>
      <w:proofErr w:type="spellEnd"/>
      <w:r w:rsidRPr="00772CC0">
        <w:rPr>
          <w:rFonts w:cs="Times New Roman"/>
        </w:rPr>
        <w:t xml:space="preserve"> _CAG557, </w:t>
      </w:r>
      <w:proofErr w:type="spellStart"/>
      <w:proofErr w:type="gramStart"/>
      <w:r>
        <w:rPr>
          <w:rFonts w:cs="Times New Roman"/>
        </w:rPr>
        <w:t>L</w:t>
      </w:r>
      <w:r w:rsidRPr="00772CC0">
        <w:rPr>
          <w:rFonts w:cs="Times New Roman"/>
        </w:rPr>
        <w:t>achnospiraceae,bacterium</w:t>
      </w:r>
      <w:proofErr w:type="spellEnd"/>
      <w:proofErr w:type="gramEnd"/>
      <w:r w:rsidRPr="00772CC0">
        <w:rPr>
          <w:rFonts w:cs="Times New Roman"/>
        </w:rPr>
        <w:t xml:space="preserve"> A2 were the dominant phylotypes detected in the RCJ group</w:t>
      </w:r>
      <w:r>
        <w:rPr>
          <w:rFonts w:cs="Times New Roman"/>
        </w:rPr>
        <w:t xml:space="preserve"> (</w:t>
      </w:r>
      <w:r w:rsidRPr="007625D4">
        <w:rPr>
          <w:rFonts w:cs="Times New Roman"/>
          <w:b/>
          <w:bCs/>
        </w:rPr>
        <w:t xml:space="preserve">Figure </w:t>
      </w:r>
      <w:r>
        <w:rPr>
          <w:rFonts w:cs="Times New Roman"/>
        </w:rPr>
        <w:t>)</w:t>
      </w:r>
      <w:r w:rsidRPr="00772CC0">
        <w:rPr>
          <w:rFonts w:cs="Times New Roman"/>
        </w:rPr>
        <w:t xml:space="preserve">. While </w:t>
      </w:r>
      <w:proofErr w:type="spellStart"/>
      <w:r w:rsidRPr="00772CC0">
        <w:rPr>
          <w:rFonts w:cs="Times New Roman"/>
        </w:rPr>
        <w:t>Bacteroidaceae</w:t>
      </w:r>
      <w:proofErr w:type="spellEnd"/>
      <w:r w:rsidRPr="00772CC0">
        <w:rPr>
          <w:rFonts w:cs="Times New Roman"/>
        </w:rPr>
        <w:t xml:space="preserve">, Bacteroides, Bacteroides </w:t>
      </w:r>
      <w:proofErr w:type="spellStart"/>
      <w:r w:rsidRPr="00772CC0">
        <w:rPr>
          <w:rFonts w:cs="Times New Roman"/>
        </w:rPr>
        <w:t>sartori</w:t>
      </w:r>
      <w:proofErr w:type="spellEnd"/>
      <w:r w:rsidRPr="00772CC0">
        <w:rPr>
          <w:rFonts w:cs="Times New Roman"/>
        </w:rPr>
        <w:t xml:space="preserve">, </w:t>
      </w:r>
      <w:proofErr w:type="spellStart"/>
      <w:r w:rsidRPr="00772CC0">
        <w:rPr>
          <w:rFonts w:cs="Times New Roman"/>
        </w:rPr>
        <w:t>Romicoccus</w:t>
      </w:r>
      <w:proofErr w:type="spellEnd"/>
      <w:r w:rsidRPr="00772CC0">
        <w:rPr>
          <w:rFonts w:cs="Times New Roman"/>
        </w:rPr>
        <w:t xml:space="preserve"> were the dominant phylotypes </w:t>
      </w:r>
      <w:r>
        <w:rPr>
          <w:rFonts w:cs="Times New Roman"/>
        </w:rPr>
        <w:t>seen</w:t>
      </w:r>
      <w:r w:rsidRPr="00772CC0">
        <w:rPr>
          <w:rFonts w:cs="Times New Roman"/>
        </w:rPr>
        <w:t xml:space="preserve"> in the DSS group contributing to the differences between the intestinal microbiota of the control and</w:t>
      </w:r>
      <w:r>
        <w:rPr>
          <w:rFonts w:cs="Times New Roman"/>
        </w:rPr>
        <w:t xml:space="preserve"> </w:t>
      </w:r>
      <w:r w:rsidRPr="00772CC0">
        <w:rPr>
          <w:rFonts w:cs="Times New Roman"/>
        </w:rPr>
        <w:t>DSS groups</w:t>
      </w:r>
      <w:r>
        <w:rPr>
          <w:rFonts w:cs="Times New Roman"/>
        </w:rPr>
        <w:t xml:space="preserve"> (</w:t>
      </w:r>
      <w:proofErr w:type="gramStart"/>
      <w:r w:rsidRPr="00135166">
        <w:rPr>
          <w:rFonts w:cs="Times New Roman"/>
          <w:b/>
          <w:bCs/>
        </w:rPr>
        <w:t>Figure</w:t>
      </w:r>
      <w:r>
        <w:rPr>
          <w:rFonts w:cs="Times New Roman"/>
          <w:b/>
          <w:bCs/>
        </w:rPr>
        <w:t xml:space="preserve"> </w:t>
      </w:r>
      <w:r>
        <w:rPr>
          <w:rFonts w:cs="Times New Roman"/>
        </w:rPr>
        <w:t>)</w:t>
      </w:r>
      <w:proofErr w:type="gramEnd"/>
      <w:r w:rsidRPr="00772CC0">
        <w:rPr>
          <w:rFonts w:cs="Times New Roman"/>
        </w:rPr>
        <w:t>. While the p</w:t>
      </w:r>
      <w:r>
        <w:rPr>
          <w:rFonts w:cs="Times New Roman"/>
        </w:rPr>
        <w:t>h</w:t>
      </w:r>
      <w:r w:rsidRPr="00772CC0">
        <w:rPr>
          <w:rFonts w:cs="Times New Roman"/>
        </w:rPr>
        <w:t xml:space="preserve">ylum Trichomonas </w:t>
      </w:r>
      <w:r>
        <w:rPr>
          <w:rFonts w:cs="Times New Roman"/>
        </w:rPr>
        <w:t xml:space="preserve">is </w:t>
      </w:r>
      <w:r w:rsidRPr="00772CC0">
        <w:rPr>
          <w:rFonts w:cs="Times New Roman"/>
        </w:rPr>
        <w:t xml:space="preserve">more predominant in </w:t>
      </w:r>
      <w:r>
        <w:rPr>
          <w:rFonts w:cs="Times New Roman"/>
        </w:rPr>
        <w:t xml:space="preserve">the </w:t>
      </w:r>
      <w:r w:rsidRPr="00772CC0">
        <w:rPr>
          <w:rFonts w:cs="Times New Roman"/>
        </w:rPr>
        <w:t>control group</w:t>
      </w:r>
      <w:r>
        <w:rPr>
          <w:rFonts w:cs="Times New Roman"/>
        </w:rPr>
        <w:t xml:space="preserve"> (</w:t>
      </w:r>
      <w:proofErr w:type="gramStart"/>
      <w:r w:rsidRPr="00926913">
        <w:rPr>
          <w:rFonts w:cs="Times New Roman"/>
          <w:b/>
          <w:bCs/>
        </w:rPr>
        <w:t>Figure</w:t>
      </w:r>
      <w:r>
        <w:rPr>
          <w:rFonts w:cs="Times New Roman"/>
        </w:rPr>
        <w:t xml:space="preserve"> )</w:t>
      </w:r>
      <w:proofErr w:type="gramEnd"/>
      <w:r w:rsidRPr="00772CC0">
        <w:rPr>
          <w:rFonts w:cs="Times New Roman"/>
        </w:rPr>
        <w:t>.</w:t>
      </w:r>
      <w:r>
        <w:rPr>
          <w:rFonts w:cs="Times New Roman"/>
        </w:rPr>
        <w:t xml:space="preserve"> </w:t>
      </w:r>
    </w:p>
    <w:p w14:paraId="6235037E" w14:textId="77777777" w:rsidR="00F360BE" w:rsidRDefault="00F360BE" w:rsidP="00F360BE">
      <w:pPr>
        <w:spacing w:line="360" w:lineRule="auto"/>
        <w:ind w:firstLine="720"/>
        <w:jc w:val="both"/>
        <w:rPr>
          <w:rFonts w:cs="Times New Roman"/>
        </w:rPr>
      </w:pPr>
      <w:r>
        <w:rPr>
          <w:rFonts w:cs="Times New Roman"/>
        </w:rPr>
        <w:t xml:space="preserve"> Further, we also </w:t>
      </w:r>
      <w:r w:rsidRPr="00026C61">
        <w:t xml:space="preserve">performed </w:t>
      </w:r>
      <w:proofErr w:type="spellStart"/>
      <w:r w:rsidRPr="00026C61">
        <w:t>LefSe</w:t>
      </w:r>
      <w:proofErr w:type="spellEnd"/>
      <w:r w:rsidRPr="00026C61">
        <w:t xml:space="preserve"> analysis to reveal the significant ranking of abundant taxa in all </w:t>
      </w:r>
      <w:r>
        <w:t>four</w:t>
      </w:r>
      <w:r w:rsidRPr="00026C61">
        <w:t xml:space="preserve"> treatment groups. </w:t>
      </w:r>
      <w:r w:rsidRPr="00026C61">
        <w:rPr>
          <w:rFonts w:cs="Times New Roman"/>
        </w:rPr>
        <w:t xml:space="preserve">The cladogram showed significant differences in 106 </w:t>
      </w:r>
      <w:proofErr w:type="gramStart"/>
      <w:r w:rsidRPr="00026C61">
        <w:rPr>
          <w:rFonts w:cs="Times New Roman"/>
        </w:rPr>
        <w:t>taxa’s</w:t>
      </w:r>
      <w:proofErr w:type="gramEnd"/>
      <w:r w:rsidRPr="00026C61">
        <w:rPr>
          <w:rFonts w:cs="Times New Roman"/>
        </w:rPr>
        <w:t xml:space="preserve"> among four treatment groups</w:t>
      </w:r>
      <w:r>
        <w:rPr>
          <w:rFonts w:cs="Times New Roman"/>
        </w:rPr>
        <w:t xml:space="preserve"> (</w:t>
      </w:r>
      <w:r w:rsidRPr="00026C61">
        <w:rPr>
          <w:rFonts w:cs="Times New Roman"/>
        </w:rPr>
        <w:t>PBS, RCJ, DSS and DSS+RCJ</w:t>
      </w:r>
      <w:r>
        <w:rPr>
          <w:rFonts w:cs="Times New Roman"/>
        </w:rPr>
        <w:t>) (</w:t>
      </w:r>
      <w:r w:rsidRPr="00BA5F50">
        <w:rPr>
          <w:rFonts w:cs="Times New Roman"/>
          <w:b/>
          <w:bCs/>
        </w:rPr>
        <w:t>Figure</w:t>
      </w:r>
      <w:r>
        <w:rPr>
          <w:rFonts w:cs="Times New Roman"/>
        </w:rPr>
        <w:t>)</w:t>
      </w:r>
      <w:r w:rsidRPr="00026C61">
        <w:rPr>
          <w:rFonts w:cs="Times New Roman"/>
        </w:rPr>
        <w:t>. Red, green, blue</w:t>
      </w:r>
      <w:r>
        <w:rPr>
          <w:rFonts w:cs="Times New Roman"/>
        </w:rPr>
        <w:t>,</w:t>
      </w:r>
      <w:r w:rsidRPr="00026C61">
        <w:rPr>
          <w:rFonts w:cs="Times New Roman"/>
        </w:rPr>
        <w:t xml:space="preserve"> and purple indicate different groups, with the species classification at the </w:t>
      </w:r>
      <w:r>
        <w:rPr>
          <w:rFonts w:cs="Times New Roman"/>
        </w:rPr>
        <w:t>phylum level</w:t>
      </w:r>
      <w:r w:rsidRPr="00026C61">
        <w:rPr>
          <w:rFonts w:cs="Times New Roman"/>
        </w:rPr>
        <w:t>, class, order, family, and genus shown from the inside to the outside. The red, green, blue and purple nodes in the phylogenetic tree represent microbial species that play an important role in the PBS, RCJ, DSS and DSS+RCJ groups, respectively</w:t>
      </w:r>
      <w:r>
        <w:rPr>
          <w:rFonts w:cs="Times New Roman"/>
        </w:rPr>
        <w:t xml:space="preserve"> (</w:t>
      </w:r>
      <w:proofErr w:type="gramStart"/>
      <w:r w:rsidRPr="005A26E6">
        <w:rPr>
          <w:rFonts w:cs="Times New Roman"/>
          <w:b/>
          <w:bCs/>
        </w:rPr>
        <w:t>Figure</w:t>
      </w:r>
      <w:r>
        <w:rPr>
          <w:rFonts w:cs="Times New Roman"/>
        </w:rPr>
        <w:t xml:space="preserve"> )</w:t>
      </w:r>
      <w:proofErr w:type="gramEnd"/>
      <w:r w:rsidRPr="00026C61">
        <w:rPr>
          <w:rFonts w:cs="Times New Roman"/>
        </w:rPr>
        <w:t>. Yellow nodes represent species with no significant difference</w:t>
      </w:r>
      <w:r w:rsidRPr="00181B37">
        <w:rPr>
          <w:rFonts w:cs="Times New Roman"/>
          <w:highlight w:val="green"/>
        </w:rPr>
        <w:t xml:space="preserve">. At the species levels, </w:t>
      </w:r>
      <w:proofErr w:type="spellStart"/>
      <w:r w:rsidRPr="00181B37">
        <w:rPr>
          <w:rFonts w:cs="Times New Roman"/>
          <w:i/>
          <w:iCs/>
          <w:highlight w:val="green"/>
        </w:rPr>
        <w:t>Roseburia</w:t>
      </w:r>
      <w:proofErr w:type="spellEnd"/>
      <w:r w:rsidRPr="00181B37">
        <w:rPr>
          <w:rFonts w:cs="Times New Roman"/>
          <w:i/>
          <w:iCs/>
          <w:highlight w:val="green"/>
        </w:rPr>
        <w:t xml:space="preserve"> intestinalis, </w:t>
      </w:r>
      <w:proofErr w:type="spellStart"/>
      <w:r w:rsidRPr="00181B37">
        <w:rPr>
          <w:rFonts w:cs="Times New Roman"/>
          <w:i/>
          <w:iCs/>
          <w:highlight w:val="green"/>
        </w:rPr>
        <w:t>Roseburia</w:t>
      </w:r>
      <w:proofErr w:type="spellEnd"/>
      <w:r w:rsidRPr="00181B37">
        <w:rPr>
          <w:rFonts w:cs="Times New Roman"/>
          <w:i/>
          <w:iCs/>
          <w:highlight w:val="green"/>
        </w:rPr>
        <w:t xml:space="preserve"> hominis, </w:t>
      </w:r>
      <w:proofErr w:type="spellStart"/>
      <w:r w:rsidRPr="00181B37">
        <w:rPr>
          <w:rFonts w:cs="Times New Roman"/>
          <w:i/>
          <w:iCs/>
          <w:highlight w:val="green"/>
        </w:rPr>
        <w:t>Faecalibacterium</w:t>
      </w:r>
      <w:proofErr w:type="spellEnd"/>
      <w:r w:rsidRPr="00181B37">
        <w:rPr>
          <w:rFonts w:cs="Times New Roman"/>
          <w:i/>
          <w:iCs/>
          <w:highlight w:val="green"/>
        </w:rPr>
        <w:t xml:space="preserve"> </w:t>
      </w:r>
      <w:proofErr w:type="spellStart"/>
      <w:proofErr w:type="gramStart"/>
      <w:r w:rsidRPr="00181B37">
        <w:rPr>
          <w:rFonts w:cs="Times New Roman"/>
          <w:i/>
          <w:iCs/>
          <w:highlight w:val="green"/>
        </w:rPr>
        <w:t>prausnitzii,</w:t>
      </w:r>
      <w:r w:rsidRPr="00181B37">
        <w:rPr>
          <w:rFonts w:cs="Times New Roman"/>
          <w:highlight w:val="green"/>
        </w:rPr>
        <w:t>are</w:t>
      </w:r>
      <w:proofErr w:type="spellEnd"/>
      <w:proofErr w:type="gramEnd"/>
      <w:r w:rsidRPr="00181B37">
        <w:rPr>
          <w:rFonts w:cs="Times New Roman"/>
          <w:highlight w:val="green"/>
        </w:rPr>
        <w:t xml:space="preserve"> enriched in DSS+ RCJ group  compared to DSS alone.</w:t>
      </w:r>
      <w:r w:rsidRPr="00181B37">
        <w:rPr>
          <w:rFonts w:cs="Times New Roman"/>
          <w:i/>
          <w:iCs/>
          <w:highlight w:val="green"/>
        </w:rPr>
        <w:t xml:space="preserve">, Lactobacilli </w:t>
      </w:r>
      <w:proofErr w:type="spellStart"/>
      <w:r w:rsidRPr="00181B37">
        <w:rPr>
          <w:rFonts w:cs="Times New Roman"/>
          <w:i/>
          <w:iCs/>
          <w:highlight w:val="green"/>
        </w:rPr>
        <w:t>johnsonii</w:t>
      </w:r>
      <w:proofErr w:type="spellEnd"/>
      <w:r w:rsidRPr="00181B37">
        <w:rPr>
          <w:rFonts w:cs="Times New Roman"/>
          <w:i/>
          <w:iCs/>
          <w:highlight w:val="green"/>
        </w:rPr>
        <w:t xml:space="preserve"> , </w:t>
      </w:r>
      <w:r w:rsidRPr="00181B37">
        <w:rPr>
          <w:rFonts w:cs="Times New Roman"/>
          <w:highlight w:val="green"/>
        </w:rPr>
        <w:t xml:space="preserve">and </w:t>
      </w:r>
      <w:proofErr w:type="spellStart"/>
      <w:r w:rsidRPr="00181B37">
        <w:rPr>
          <w:rFonts w:cs="Times New Roman"/>
          <w:i/>
          <w:iCs/>
          <w:highlight w:val="green"/>
        </w:rPr>
        <w:t>Bifidobacteria</w:t>
      </w:r>
      <w:proofErr w:type="spellEnd"/>
      <w:r w:rsidRPr="00181B37">
        <w:rPr>
          <w:rFonts w:cs="Times New Roman"/>
          <w:i/>
          <w:iCs/>
          <w:highlight w:val="green"/>
        </w:rPr>
        <w:t xml:space="preserve"> </w:t>
      </w:r>
      <w:proofErr w:type="spellStart"/>
      <w:r w:rsidRPr="00181B37">
        <w:rPr>
          <w:rFonts w:cs="Times New Roman"/>
          <w:i/>
          <w:iCs/>
          <w:highlight w:val="green"/>
        </w:rPr>
        <w:t>pseudolongum</w:t>
      </w:r>
      <w:proofErr w:type="spellEnd"/>
      <w:r w:rsidRPr="00181B37">
        <w:rPr>
          <w:rFonts w:cs="Times New Roman"/>
          <w:i/>
          <w:iCs/>
          <w:highlight w:val="green"/>
        </w:rPr>
        <w:t xml:space="preserve"> </w:t>
      </w:r>
      <w:r w:rsidRPr="00181B37">
        <w:rPr>
          <w:rFonts w:cs="Times New Roman"/>
          <w:highlight w:val="green"/>
        </w:rPr>
        <w:t xml:space="preserve"> were all the </w:t>
      </w:r>
      <w:proofErr w:type="spellStart"/>
      <w:r w:rsidRPr="00181B37">
        <w:rPr>
          <w:rFonts w:cs="Times New Roman"/>
          <w:highlight w:val="green"/>
        </w:rPr>
        <w:t>bacterias</w:t>
      </w:r>
      <w:proofErr w:type="spellEnd"/>
      <w:r w:rsidRPr="00181B37">
        <w:rPr>
          <w:rFonts w:cs="Times New Roman"/>
          <w:highlight w:val="green"/>
        </w:rPr>
        <w:t xml:space="preserve"> that are </w:t>
      </w:r>
      <w:r>
        <w:rPr>
          <w:rFonts w:cs="Times New Roman"/>
          <w:highlight w:val="green"/>
        </w:rPr>
        <w:t>increas</w:t>
      </w:r>
      <w:r w:rsidRPr="00181B37">
        <w:rPr>
          <w:rFonts w:cs="Times New Roman"/>
          <w:highlight w:val="green"/>
        </w:rPr>
        <w:t>ed in RCJ group showing specificity to RCJ treatment.</w:t>
      </w:r>
      <w:r>
        <w:rPr>
          <w:rFonts w:cs="Times New Roman"/>
        </w:rPr>
        <w:t xml:space="preserve">. </w:t>
      </w:r>
    </w:p>
    <w:p w14:paraId="26D3E0ED" w14:textId="0640471C" w:rsidR="00F360BE" w:rsidRDefault="00F360BE" w:rsidP="00F360BE">
      <w:pPr>
        <w:spacing w:line="360" w:lineRule="auto"/>
        <w:ind w:firstLine="720"/>
        <w:jc w:val="both"/>
        <w:rPr>
          <w:ins w:id="235" w:author="Rachagani, Satyanarayana" w:date="2022-05-17T15:00:00Z"/>
          <w:rFonts w:cs="Times New Roman"/>
        </w:rPr>
      </w:pPr>
      <w:r w:rsidRPr="00561B4F">
        <w:rPr>
          <w:rFonts w:cs="Times New Roman"/>
          <w:color w:val="FF0000"/>
        </w:rPr>
        <w:t>SFA</w:t>
      </w:r>
      <w:r w:rsidRPr="00A52D50">
        <w:rPr>
          <w:rFonts w:cs="Times New Roman"/>
        </w:rPr>
        <w:t xml:space="preserve"> </w:t>
      </w:r>
      <w:r>
        <w:rPr>
          <w:rFonts w:cs="Times New Roman"/>
        </w:rPr>
        <w:t xml:space="preserve">- </w:t>
      </w:r>
      <w:r w:rsidRPr="00A52D50">
        <w:rPr>
          <w:rFonts w:cs="Times New Roman"/>
        </w:rPr>
        <w:t>Microbial products were beneficial to host health, among which SCFAs improve inflammation to maintain colonic health, resulting in attenuating IBD pathogenesis. As shown in</w:t>
      </w:r>
      <w:r>
        <w:rPr>
          <w:rFonts w:cs="Times New Roman"/>
        </w:rPr>
        <w:t xml:space="preserve"> (</w:t>
      </w:r>
      <w:proofErr w:type="gramStart"/>
      <w:r w:rsidRPr="001073A5">
        <w:rPr>
          <w:rFonts w:cs="Times New Roman"/>
          <w:b/>
          <w:bCs/>
        </w:rPr>
        <w:t xml:space="preserve">Figure </w:t>
      </w:r>
      <w:r>
        <w:rPr>
          <w:rFonts w:cs="Times New Roman"/>
        </w:rPr>
        <w:t>)</w:t>
      </w:r>
      <w:proofErr w:type="gramEnd"/>
      <w:r w:rsidRPr="00A52D50">
        <w:rPr>
          <w:rFonts w:cs="Times New Roman"/>
        </w:rPr>
        <w:t xml:space="preserve">, the contents of butyrate, propionate, and acetate in the DSS group were 15.20, 4.75, and 2.29 </w:t>
      </w:r>
      <w:proofErr w:type="spellStart"/>
      <w:r w:rsidRPr="00A52D50">
        <w:rPr>
          <w:rFonts w:cs="Times New Roman"/>
        </w:rPr>
        <w:t>μM</w:t>
      </w:r>
      <w:proofErr w:type="spellEnd"/>
      <w:r w:rsidRPr="00A52D50">
        <w:rPr>
          <w:rFonts w:cs="Times New Roman"/>
        </w:rPr>
        <w:t>/g, respectively.</w:t>
      </w:r>
      <w:r w:rsidRPr="00A62192">
        <w:t xml:space="preserve"> </w:t>
      </w:r>
      <w:r w:rsidRPr="00A62192">
        <w:rPr>
          <w:rFonts w:cs="Times New Roman"/>
        </w:rPr>
        <w:t xml:space="preserve">However, all </w:t>
      </w:r>
      <w:r>
        <w:rPr>
          <w:rFonts w:cs="Times New Roman"/>
        </w:rPr>
        <w:t>RCJ</w:t>
      </w:r>
      <w:r w:rsidRPr="00A62192">
        <w:rPr>
          <w:rFonts w:cs="Times New Roman"/>
        </w:rPr>
        <w:t xml:space="preserve"> treatments significantly improved the contents of butyrate, propionate, and acetate in </w:t>
      </w:r>
      <w:proofErr w:type="spellStart"/>
      <w:r w:rsidRPr="00A62192">
        <w:rPr>
          <w:rFonts w:cs="Times New Roman"/>
        </w:rPr>
        <w:t>colitic</w:t>
      </w:r>
      <w:proofErr w:type="spellEnd"/>
      <w:r w:rsidRPr="00A62192">
        <w:rPr>
          <w:rFonts w:cs="Times New Roman"/>
        </w:rPr>
        <w:t xml:space="preserve"> mice (p &lt; 0.001). Similarly, microbiota transplantation </w:t>
      </w:r>
      <w:r w:rsidRPr="00A62192">
        <w:rPr>
          <w:rFonts w:cs="Times New Roman"/>
        </w:rPr>
        <w:lastRenderedPageBreak/>
        <w:t xml:space="preserve">with </w:t>
      </w:r>
      <w:proofErr w:type="spellStart"/>
      <w:r w:rsidRPr="00A62192">
        <w:rPr>
          <w:rFonts w:cs="Times New Roman"/>
        </w:rPr>
        <w:t>RPTtreated</w:t>
      </w:r>
      <w:proofErr w:type="spellEnd"/>
      <w:r w:rsidRPr="00A62192">
        <w:rPr>
          <w:rFonts w:cs="Times New Roman"/>
        </w:rPr>
        <w:t xml:space="preserve"> mouse feces significantly increased acetate, propionate, and butyrate in comparison with the DSS group (</w:t>
      </w:r>
      <w:proofErr w:type="gramStart"/>
      <w:r w:rsidRPr="001073A5">
        <w:rPr>
          <w:rFonts w:cs="Times New Roman"/>
          <w:b/>
          <w:bCs/>
        </w:rPr>
        <w:t>Figure</w:t>
      </w:r>
      <w:r>
        <w:rPr>
          <w:rFonts w:cs="Times New Roman"/>
          <w:b/>
          <w:bCs/>
        </w:rPr>
        <w:t xml:space="preserve"> </w:t>
      </w:r>
      <w:r w:rsidRPr="00A62192">
        <w:rPr>
          <w:rFonts w:cs="Times New Roman"/>
        </w:rPr>
        <w:t>)</w:t>
      </w:r>
      <w:proofErr w:type="gramEnd"/>
      <w:r w:rsidRPr="00A62192">
        <w:rPr>
          <w:rFonts w:cs="Times New Roman"/>
        </w:rPr>
        <w:t xml:space="preserve">. The above results showed that </w:t>
      </w:r>
      <w:r>
        <w:rPr>
          <w:rFonts w:cs="Times New Roman"/>
        </w:rPr>
        <w:t>RCJ</w:t>
      </w:r>
      <w:r w:rsidRPr="00A62192">
        <w:rPr>
          <w:rFonts w:cs="Times New Roman"/>
        </w:rPr>
        <w:t xml:space="preserve"> could increase the contents of SCFAs in DSS-induced mice, which in turn might promote the </w:t>
      </w:r>
      <w:proofErr w:type="spellStart"/>
      <w:r w:rsidRPr="00A62192">
        <w:rPr>
          <w:rFonts w:cs="Times New Roman"/>
        </w:rPr>
        <w:t>anticolitis</w:t>
      </w:r>
      <w:proofErr w:type="spellEnd"/>
      <w:r w:rsidRPr="00A62192">
        <w:rPr>
          <w:rFonts w:cs="Times New Roman"/>
        </w:rPr>
        <w:t xml:space="preserve"> properties of R</w:t>
      </w:r>
      <w:r>
        <w:rPr>
          <w:rFonts w:cs="Times New Roman"/>
        </w:rPr>
        <w:t>CJ.</w:t>
      </w:r>
    </w:p>
    <w:p w14:paraId="6AF4B272" w14:textId="51F6FA98" w:rsidR="00F360BE" w:rsidRDefault="00F360BE" w:rsidP="00F360BE">
      <w:pPr>
        <w:spacing w:line="360" w:lineRule="auto"/>
        <w:ind w:firstLine="720"/>
        <w:jc w:val="both"/>
        <w:rPr>
          <w:rFonts w:cs="Times New Roman"/>
        </w:rPr>
      </w:pPr>
      <w:ins w:id="236" w:author="Rachagani, Satyanarayana" w:date="2022-05-17T15:00:00Z">
        <w:r w:rsidRPr="00F360BE">
          <w:rPr>
            <w:rFonts w:cs="Times New Roman"/>
            <w:highlight w:val="yellow"/>
            <w:rPrChange w:id="237" w:author="Rachagani, Satyanarayana" w:date="2022-05-17T15:00:00Z">
              <w:rPr>
                <w:rFonts w:cs="Times New Roman"/>
              </w:rPr>
            </w:rPrChange>
          </w:rPr>
          <w:t xml:space="preserve">Joshua please can you </w:t>
        </w:r>
        <w:proofErr w:type="spellStart"/>
        <w:r w:rsidRPr="00F360BE">
          <w:rPr>
            <w:rFonts w:cs="Times New Roman"/>
            <w:highlight w:val="yellow"/>
            <w:rPrChange w:id="238" w:author="Rachagani, Satyanarayana" w:date="2022-05-17T15:00:00Z">
              <w:rPr>
                <w:rFonts w:cs="Times New Roman"/>
              </w:rPr>
            </w:rPrChange>
          </w:rPr>
          <w:t>wite</w:t>
        </w:r>
        <w:proofErr w:type="spellEnd"/>
        <w:r w:rsidRPr="00F360BE">
          <w:rPr>
            <w:rFonts w:cs="Times New Roman"/>
            <w:highlight w:val="yellow"/>
            <w:rPrChange w:id="239" w:author="Rachagani, Satyanarayana" w:date="2022-05-17T15:00:00Z">
              <w:rPr>
                <w:rFonts w:cs="Times New Roman"/>
              </w:rPr>
            </w:rPrChange>
          </w:rPr>
          <w:t xml:space="preserve"> results section please</w:t>
        </w:r>
      </w:ins>
    </w:p>
    <w:p w14:paraId="2968AA02" w14:textId="77777777" w:rsidR="00F360BE" w:rsidRDefault="00F360BE" w:rsidP="00F360BE">
      <w:pPr>
        <w:spacing w:line="360" w:lineRule="auto"/>
        <w:ind w:firstLine="720"/>
        <w:jc w:val="both"/>
        <w:rPr>
          <w:rFonts w:cs="Times New Roman"/>
        </w:rPr>
      </w:pPr>
      <w:r w:rsidRPr="00E33564">
        <w:rPr>
          <w:rFonts w:cs="Times New Roman"/>
          <w:color w:val="FF0000"/>
        </w:rPr>
        <w:t xml:space="preserve">Spearman correlation analysis </w:t>
      </w:r>
      <w:r w:rsidRPr="00017D8D">
        <w:rPr>
          <w:rFonts w:cs="Times New Roman"/>
        </w:rPr>
        <w:t>was further performed to understand the association between differentially enriched microbes and anti-oxidative, inflammatory parameters, or SCFAs profiles</w:t>
      </w:r>
    </w:p>
    <w:p w14:paraId="2F4ED443" w14:textId="77777777" w:rsidR="00F360BE" w:rsidRDefault="00F360BE" w:rsidP="00F360BE">
      <w:pPr>
        <w:spacing w:line="360" w:lineRule="auto"/>
        <w:ind w:firstLine="720"/>
        <w:jc w:val="both"/>
        <w:rPr>
          <w:rFonts w:cs="Times New Roman"/>
          <w:color w:val="FF0000"/>
        </w:rPr>
      </w:pPr>
      <w:r w:rsidRPr="00905D4A">
        <w:rPr>
          <w:rFonts w:cs="Times New Roman"/>
          <w:color w:val="FF0000"/>
        </w:rPr>
        <w:t xml:space="preserve">Pathway analysis </w:t>
      </w:r>
    </w:p>
    <w:p w14:paraId="7E31D764" w14:textId="77777777" w:rsidR="00F360BE" w:rsidRPr="009871E1" w:rsidRDefault="00F360BE" w:rsidP="00F360BE">
      <w:pPr>
        <w:spacing w:line="360" w:lineRule="auto"/>
        <w:jc w:val="both"/>
        <w:rPr>
          <w:rFonts w:cs="Times New Roman"/>
          <w:color w:val="FF0000"/>
        </w:rPr>
      </w:pPr>
    </w:p>
    <w:p w14:paraId="59211B5A" w14:textId="77777777" w:rsidR="00F360BE" w:rsidRDefault="00F360BE" w:rsidP="00F360BE">
      <w:pPr>
        <w:keepNext/>
        <w:keepLines/>
        <w:spacing w:after="0" w:line="360" w:lineRule="auto"/>
        <w:jc w:val="both"/>
        <w:outlineLvl w:val="2"/>
        <w:rPr>
          <w:rFonts w:eastAsiaTheme="majorEastAsia" w:cs="Times New Roman"/>
          <w:b/>
          <w:szCs w:val="24"/>
        </w:rPr>
      </w:pPr>
      <w:r>
        <w:rPr>
          <w:b/>
          <w:bCs/>
          <w:szCs w:val="24"/>
        </w:rPr>
        <w:t>RCJ reversing the d</w:t>
      </w:r>
      <w:r w:rsidRPr="00FD4D2A">
        <w:rPr>
          <w:b/>
          <w:bCs/>
          <w:szCs w:val="24"/>
        </w:rPr>
        <w:t>ysregulation of immunological responses</w:t>
      </w:r>
      <w:r>
        <w:rPr>
          <w:b/>
          <w:bCs/>
          <w:szCs w:val="24"/>
        </w:rPr>
        <w:t xml:space="preserve"> in </w:t>
      </w:r>
      <w:r w:rsidRPr="00456A8C">
        <w:rPr>
          <w:b/>
          <w:bCs/>
          <w:szCs w:val="24"/>
        </w:rPr>
        <w:t>DSS-induced colitis</w:t>
      </w:r>
      <w:r>
        <w:rPr>
          <w:b/>
          <w:bCs/>
          <w:szCs w:val="24"/>
        </w:rPr>
        <w:t xml:space="preserve"> mice</w:t>
      </w:r>
      <w:r>
        <w:rPr>
          <w:rFonts w:eastAsiaTheme="majorEastAsia" w:cs="Times New Roman"/>
          <w:b/>
          <w:szCs w:val="24"/>
        </w:rPr>
        <w:t>.</w:t>
      </w:r>
    </w:p>
    <w:p w14:paraId="662327A1" w14:textId="77777777" w:rsidR="00F360BE" w:rsidRPr="002C1B25" w:rsidRDefault="00F360BE" w:rsidP="00F360BE">
      <w:pPr>
        <w:keepNext/>
        <w:keepLines/>
        <w:spacing w:after="0" w:line="360" w:lineRule="auto"/>
        <w:jc w:val="both"/>
        <w:outlineLvl w:val="2"/>
        <w:rPr>
          <w:rFonts w:eastAsiaTheme="majorEastAsia" w:cs="Times New Roman"/>
          <w:b/>
          <w:szCs w:val="24"/>
        </w:rPr>
      </w:pPr>
    </w:p>
    <w:p w14:paraId="6DB446D1" w14:textId="77777777" w:rsidR="00F360BE" w:rsidRDefault="00F360BE" w:rsidP="00F360BE">
      <w:pPr>
        <w:spacing w:after="160" w:line="360" w:lineRule="auto"/>
        <w:jc w:val="both"/>
        <w:rPr>
          <w:rFonts w:eastAsiaTheme="majorEastAsia" w:cs="Times New Roman"/>
          <w:bCs/>
          <w:szCs w:val="24"/>
        </w:rPr>
      </w:pPr>
      <w:r>
        <w:rPr>
          <w:rFonts w:eastAsiaTheme="majorEastAsia" w:cs="Times New Roman"/>
          <w:bCs/>
          <w:szCs w:val="24"/>
        </w:rPr>
        <w:t xml:space="preserve">As we saw, the release of the pro-inflammatory cytokines was reduced when treated with RCJ and thus, the overall inflammation was also reduced, which was induced by DSS.  We wanted to understand the role of the immune cells in regulating these events. First we checked for two major immune cells that are macrophages and T cells population, which were stained </w:t>
      </w:r>
      <w:proofErr w:type="gramStart"/>
      <w:r>
        <w:rPr>
          <w:rFonts w:eastAsiaTheme="majorEastAsia" w:cs="Times New Roman"/>
          <w:bCs/>
          <w:szCs w:val="24"/>
        </w:rPr>
        <w:t>by  F</w:t>
      </w:r>
      <w:proofErr w:type="gramEnd"/>
      <w:r>
        <w:rPr>
          <w:rFonts w:eastAsiaTheme="majorEastAsia" w:cs="Times New Roman"/>
          <w:bCs/>
          <w:szCs w:val="24"/>
        </w:rPr>
        <w:t>4/80 CD3 markers and found that both of these were elevated in DSS groups, and interestingly, the DSS+RCJ both showed significantly (</w:t>
      </w:r>
      <w:r w:rsidRPr="00902839">
        <w:rPr>
          <w:rFonts w:eastAsiaTheme="majorEastAsia" w:cs="Times New Roman"/>
          <w:bCs/>
          <w:szCs w:val="24"/>
          <w:highlight w:val="yellow"/>
        </w:rPr>
        <w:t>p&gt;)</w:t>
      </w:r>
      <w:r>
        <w:rPr>
          <w:rFonts w:eastAsiaTheme="majorEastAsia" w:cs="Times New Roman"/>
          <w:bCs/>
          <w:szCs w:val="24"/>
        </w:rPr>
        <w:t xml:space="preserve">  lower macrophages and T cell populations </w:t>
      </w:r>
      <w:r w:rsidRPr="00A62192">
        <w:rPr>
          <w:rFonts w:cs="Times New Roman"/>
        </w:rPr>
        <w:t>(</w:t>
      </w:r>
      <w:r w:rsidRPr="001073A5">
        <w:rPr>
          <w:rFonts w:cs="Times New Roman"/>
          <w:b/>
          <w:bCs/>
        </w:rPr>
        <w:t>Figure</w:t>
      </w:r>
      <w:r w:rsidRPr="00A53545">
        <w:rPr>
          <w:rFonts w:cs="Times New Roman"/>
        </w:rPr>
        <w:t xml:space="preserve"> )</w:t>
      </w:r>
      <w:r w:rsidRPr="00A53545">
        <w:rPr>
          <w:rFonts w:eastAsiaTheme="majorEastAsia" w:cs="Times New Roman"/>
          <w:bCs/>
          <w:szCs w:val="24"/>
        </w:rPr>
        <w:t xml:space="preserve"> </w:t>
      </w:r>
      <w:r>
        <w:rPr>
          <w:rFonts w:eastAsiaTheme="majorEastAsia" w:cs="Times New Roman"/>
          <w:bCs/>
          <w:szCs w:val="24"/>
        </w:rPr>
        <w:t xml:space="preserve">. </w:t>
      </w:r>
    </w:p>
    <w:p w14:paraId="380DBF61"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Due to intestinal barrier function lost in DSS treated animals, loss in tight junction protein and epithelial cell damage would lead to leakiness. This, would allow microbial translocation (lipopolysaccharides (LPS) from gram-negative bacteria), and other bacterial endotoxins will be released from the colonic lumen to lamina </w:t>
      </w:r>
      <w:proofErr w:type="gramStart"/>
      <w:r>
        <w:rPr>
          <w:rFonts w:eastAsiaTheme="majorEastAsia" w:cs="Times New Roman"/>
          <w:bCs/>
          <w:szCs w:val="24"/>
        </w:rPr>
        <w:t>propria.</w:t>
      </w:r>
      <w:r>
        <w:rPr>
          <w:rStyle w:val="hgkelc"/>
        </w:rPr>
        <w:t>.</w:t>
      </w:r>
      <w:proofErr w:type="gramEnd"/>
      <w:r>
        <w:rPr>
          <w:rFonts w:eastAsiaTheme="majorEastAsia" w:cs="Times New Roman"/>
          <w:bCs/>
          <w:szCs w:val="24"/>
        </w:rPr>
        <w:t xml:space="preserve"> These events trigger the maturation of T helper 17 (Th17) and recruitment of neutrophils in the lamina propria, which aggravates oxidative stress and secretion of G-CSF, which was confirmed with our cytokine array analysis. G-CSF </w:t>
      </w:r>
      <w:r>
        <w:rPr>
          <w:rStyle w:val="hgkelc"/>
        </w:rPr>
        <w:t>stimulates the bone marrow to produce more neutrophils</w:t>
      </w:r>
      <w:r>
        <w:rPr>
          <w:rFonts w:eastAsiaTheme="majorEastAsia" w:cs="Times New Roman"/>
          <w:bCs/>
          <w:szCs w:val="24"/>
        </w:rPr>
        <w:t xml:space="preserve">. </w:t>
      </w:r>
      <w:proofErr w:type="gramStart"/>
      <w:r>
        <w:rPr>
          <w:rFonts w:eastAsiaTheme="majorEastAsia" w:cs="Times New Roman"/>
          <w:bCs/>
          <w:szCs w:val="24"/>
        </w:rPr>
        <w:t>Thus,  ROR</w:t>
      </w:r>
      <w:proofErr w:type="gramEnd"/>
      <w:r>
        <w:rPr>
          <w:rFonts w:eastAsiaTheme="majorEastAsia" w:cs="Times New Roman"/>
          <w:bCs/>
          <w:szCs w:val="24"/>
        </w:rPr>
        <w:t>-</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 specific marker for Th 17 T cells subtype and </w:t>
      </w:r>
      <w:r w:rsidRPr="00013787">
        <w:rPr>
          <w:rFonts w:eastAsiaTheme="majorEastAsia" w:cs="Times New Roman"/>
          <w:bCs/>
          <w:color w:val="FF0000"/>
          <w:szCs w:val="24"/>
        </w:rPr>
        <w:t>MPO</w:t>
      </w:r>
      <w:r>
        <w:rPr>
          <w:rFonts w:eastAsiaTheme="majorEastAsia" w:cs="Times New Roman"/>
          <w:bCs/>
          <w:szCs w:val="24"/>
        </w:rPr>
        <w:t xml:space="preserve"> specific marker for neutrophil cells were </w:t>
      </w:r>
      <w:proofErr w:type="spellStart"/>
      <w:r>
        <w:rPr>
          <w:rFonts w:eastAsiaTheme="majorEastAsia" w:cs="Times New Roman"/>
          <w:bCs/>
          <w:szCs w:val="24"/>
        </w:rPr>
        <w:t>satined</w:t>
      </w:r>
      <w:proofErr w:type="spellEnd"/>
      <w:r>
        <w:rPr>
          <w:rFonts w:eastAsiaTheme="majorEastAsia" w:cs="Times New Roman"/>
          <w:bCs/>
          <w:szCs w:val="24"/>
        </w:rPr>
        <w:t>. We found that the DSS group had a higher ROR-</w:t>
      </w:r>
      <w:r w:rsidRPr="00AF73F6">
        <w:rPr>
          <w:rFonts w:ascii="Symbol" w:eastAsiaTheme="majorEastAsia" w:hAnsi="Symbol" w:cs="Times New Roman"/>
          <w:bCs/>
          <w:szCs w:val="24"/>
        </w:rPr>
        <w:t>g</w:t>
      </w:r>
      <w:r>
        <w:rPr>
          <w:rFonts w:ascii="Symbol" w:eastAsiaTheme="majorEastAsia" w:hAnsi="Symbol" w:cs="Times New Roman"/>
          <w:bCs/>
          <w:szCs w:val="24"/>
        </w:rPr>
        <w:t xml:space="preserve"> </w:t>
      </w:r>
      <w:r>
        <w:rPr>
          <w:rFonts w:eastAsiaTheme="majorEastAsia" w:cs="Times New Roman"/>
          <w:bCs/>
          <w:szCs w:val="24"/>
        </w:rPr>
        <w:t xml:space="preserve">and </w:t>
      </w:r>
      <w:r>
        <w:rPr>
          <w:rFonts w:ascii="Symbol" w:eastAsiaTheme="majorEastAsia" w:hAnsi="Symbol" w:cs="Times New Roman"/>
          <w:bCs/>
          <w:szCs w:val="24"/>
        </w:rPr>
        <w:t xml:space="preserve"> </w:t>
      </w:r>
      <w:proofErr w:type="spellStart"/>
      <w:r w:rsidRPr="00215FAC">
        <w:rPr>
          <w:rFonts w:eastAsiaTheme="majorEastAsia" w:cs="Times New Roman"/>
          <w:bCs/>
          <w:szCs w:val="24"/>
        </w:rPr>
        <w:t>M</w:t>
      </w:r>
      <w:r>
        <w:rPr>
          <w:rFonts w:eastAsiaTheme="majorEastAsia" w:cs="Times New Roman"/>
          <w:bCs/>
          <w:szCs w:val="24"/>
        </w:rPr>
        <w:t>PO</w:t>
      </w:r>
      <w:r>
        <w:rPr>
          <w:rFonts w:ascii="Symbol" w:eastAsiaTheme="majorEastAsia" w:hAnsi="Symbol" w:cs="Times New Roman"/>
          <w:bCs/>
          <w:szCs w:val="24"/>
        </w:rPr>
        <w:t xml:space="preserve"> </w:t>
      </w:r>
      <w:r>
        <w:rPr>
          <w:rFonts w:eastAsiaTheme="majorEastAsia" w:cs="Times New Roman"/>
          <w:bCs/>
          <w:szCs w:val="24"/>
        </w:rPr>
        <w:t>expressing</w:t>
      </w:r>
      <w:proofErr w:type="spellEnd"/>
      <w:r>
        <w:rPr>
          <w:rFonts w:eastAsiaTheme="majorEastAsia" w:cs="Times New Roman"/>
          <w:bCs/>
          <w:szCs w:val="24"/>
        </w:rPr>
        <w:t xml:space="preserve"> cell population when compared to the DSS+RCJ group, </w:t>
      </w:r>
      <w:r>
        <w:rPr>
          <w:rFonts w:eastAsiaTheme="majorEastAsia" w:cs="Times New Roman"/>
          <w:bCs/>
          <w:szCs w:val="24"/>
        </w:rPr>
        <w:lastRenderedPageBreak/>
        <w:t>which signifies (</w:t>
      </w:r>
      <w:r w:rsidRPr="00902839">
        <w:rPr>
          <w:rFonts w:eastAsiaTheme="majorEastAsia" w:cs="Times New Roman"/>
          <w:bCs/>
          <w:szCs w:val="24"/>
          <w:highlight w:val="yellow"/>
        </w:rPr>
        <w:t>p&gt;)</w:t>
      </w:r>
      <w:r>
        <w:rPr>
          <w:rFonts w:eastAsiaTheme="majorEastAsia" w:cs="Times New Roman"/>
          <w:bCs/>
          <w:szCs w:val="24"/>
        </w:rPr>
        <w:t xml:space="preserve"> that RCJ treatment could reduce Th17 T cell maturation and neutrophil recruitment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w:t>
      </w:r>
    </w:p>
    <w:p w14:paraId="0273C508" w14:textId="77777777" w:rsidR="00F360BE" w:rsidRDefault="00F360BE" w:rsidP="00F360BE">
      <w:pPr>
        <w:spacing w:after="160" w:line="360" w:lineRule="auto"/>
        <w:ind w:firstLine="720"/>
        <w:jc w:val="both"/>
        <w:rPr>
          <w:rFonts w:eastAsiaTheme="majorEastAsia" w:cs="Times New Roman"/>
          <w:bCs/>
          <w:szCs w:val="24"/>
        </w:rPr>
      </w:pPr>
      <w:r>
        <w:rPr>
          <w:rFonts w:eastAsiaTheme="majorEastAsia" w:cs="Times New Roman"/>
          <w:bCs/>
          <w:szCs w:val="24"/>
        </w:rPr>
        <w:t xml:space="preserve">Previous studies have shown that </w:t>
      </w:r>
      <w:r w:rsidRPr="00F846E1">
        <w:rPr>
          <w:rFonts w:eastAsiaTheme="majorEastAsia" w:cs="Times New Roman"/>
          <w:bCs/>
          <w:szCs w:val="24"/>
        </w:rPr>
        <w:t>colonic Foxp3</w:t>
      </w:r>
      <w:r>
        <w:rPr>
          <w:rFonts w:eastAsiaTheme="majorEastAsia" w:cs="Times New Roman"/>
          <w:bCs/>
          <w:szCs w:val="24"/>
          <w:vertAlign w:val="superscript"/>
        </w:rPr>
        <w:t>+</w:t>
      </w:r>
      <w:r w:rsidRPr="00F846E1">
        <w:rPr>
          <w:rFonts w:eastAsiaTheme="majorEastAsia" w:cs="Times New Roman"/>
          <w:bCs/>
          <w:szCs w:val="24"/>
        </w:rPr>
        <w:t xml:space="preserve"> regulatory T cells (Tregs)</w:t>
      </w:r>
      <w:r>
        <w:rPr>
          <w:rFonts w:eastAsiaTheme="majorEastAsia" w:cs="Times New Roman"/>
          <w:bCs/>
          <w:szCs w:val="24"/>
        </w:rPr>
        <w:t xml:space="preserve">, which </w:t>
      </w:r>
      <w:r w:rsidRPr="004338C1">
        <w:rPr>
          <w:rFonts w:eastAsiaTheme="majorEastAsia" w:cs="Times New Roman"/>
          <w:bCs/>
          <w:szCs w:val="24"/>
        </w:rPr>
        <w:t>are anti-inflammatory subsets of CD4</w:t>
      </w:r>
      <w:r>
        <w:rPr>
          <w:rFonts w:eastAsiaTheme="majorEastAsia" w:cs="Times New Roman"/>
          <w:bCs/>
          <w:szCs w:val="24"/>
          <w:vertAlign w:val="superscript"/>
        </w:rPr>
        <w:t>+</w:t>
      </w:r>
      <w:r w:rsidRPr="004338C1">
        <w:rPr>
          <w:rFonts w:eastAsiaTheme="majorEastAsia" w:cs="Times New Roman"/>
          <w:bCs/>
          <w:szCs w:val="24"/>
        </w:rPr>
        <w:t xml:space="preserve"> T cells that maintain immune homeostasis</w:t>
      </w:r>
      <w:r>
        <w:rPr>
          <w:rFonts w:eastAsiaTheme="majorEastAsia" w:cs="Times New Roman"/>
          <w:bCs/>
          <w:szCs w:val="24"/>
        </w:rPr>
        <w:t>.</w:t>
      </w:r>
      <w:r w:rsidRPr="004338C1">
        <w:rPr>
          <w:rFonts w:eastAsiaTheme="majorEastAsia" w:cs="Times New Roman"/>
          <w:bCs/>
          <w:szCs w:val="24"/>
        </w:rPr>
        <w:t xml:space="preserve"> </w:t>
      </w:r>
      <w:r>
        <w:rPr>
          <w:rFonts w:eastAsiaTheme="majorEastAsia" w:cs="Times New Roman"/>
          <w:bCs/>
          <w:szCs w:val="24"/>
        </w:rPr>
        <w:t xml:space="preserve">Thus, we checked for the </w:t>
      </w:r>
      <w:r w:rsidRPr="00F846E1">
        <w:rPr>
          <w:rFonts w:eastAsiaTheme="majorEastAsia" w:cs="Times New Roman"/>
          <w:bCs/>
          <w:szCs w:val="24"/>
        </w:rPr>
        <w:t>Tregs</w:t>
      </w:r>
      <w:r>
        <w:rPr>
          <w:rFonts w:eastAsiaTheme="majorEastAsia" w:cs="Times New Roman"/>
          <w:bCs/>
          <w:szCs w:val="24"/>
        </w:rPr>
        <w:t xml:space="preserve"> population in the colonic region and found that the DSS group had a significantly lower </w:t>
      </w:r>
      <w:r w:rsidRPr="004C1FE4">
        <w:rPr>
          <w:rFonts w:eastAsiaTheme="majorEastAsia" w:cs="Times New Roman"/>
          <w:bCs/>
          <w:color w:val="FF0000"/>
          <w:szCs w:val="24"/>
        </w:rPr>
        <w:t>Foxp3</w:t>
      </w:r>
      <w:r w:rsidRPr="004C1FE4">
        <w:rPr>
          <w:rFonts w:eastAsiaTheme="majorEastAsia" w:cs="Times New Roman"/>
          <w:bCs/>
          <w:color w:val="FF0000"/>
          <w:szCs w:val="24"/>
          <w:vertAlign w:val="superscript"/>
        </w:rPr>
        <w:t>+</w:t>
      </w:r>
      <w:r w:rsidRPr="004C1FE4">
        <w:rPr>
          <w:rFonts w:eastAsiaTheme="majorEastAsia" w:cs="Times New Roman"/>
          <w:bCs/>
          <w:color w:val="FF0000"/>
          <w:szCs w:val="24"/>
        </w:rPr>
        <w:t xml:space="preserve"> </w:t>
      </w:r>
      <w:r>
        <w:rPr>
          <w:rFonts w:eastAsiaTheme="majorEastAsia" w:cs="Times New Roman"/>
          <w:bCs/>
          <w:szCs w:val="24"/>
        </w:rPr>
        <w:t xml:space="preserve">Treg cell population when compared to the DSS+ RCJ group representing that RCJ could increase the T reg levels, which is crucial for immune cells as its secrets IL10, a vital anti-inflammatory cytokine. </w:t>
      </w:r>
    </w:p>
    <w:p w14:paraId="2E5A80C0" w14:textId="77777777" w:rsidR="00F360BE" w:rsidRPr="0021236A" w:rsidRDefault="00F360BE" w:rsidP="00F360BE">
      <w:pPr>
        <w:spacing w:after="160" w:line="360" w:lineRule="auto"/>
        <w:jc w:val="both"/>
        <w:rPr>
          <w:ins w:id="240" w:author="Rachagani, Satyanarayana" w:date="2022-05-17T14:55:00Z"/>
          <w:rFonts w:eastAsiaTheme="majorEastAsia" w:cs="Times New Roman"/>
          <w:bCs/>
          <w:szCs w:val="24"/>
        </w:rPr>
      </w:pPr>
      <w:r>
        <w:rPr>
          <w:rFonts w:eastAsiaTheme="majorEastAsia" w:cs="Times New Roman"/>
          <w:bCs/>
          <w:szCs w:val="24"/>
        </w:rPr>
        <w:tab/>
        <w:t xml:space="preserve">Further, the LPS can also cause inflammation by activating TLRs, on the macrophages present in the lamina propria. This, in turn, activates the </w:t>
      </w:r>
      <w:proofErr w:type="spellStart"/>
      <w:r>
        <w:rPr>
          <w:rFonts w:eastAsiaTheme="majorEastAsia" w:cs="Times New Roman"/>
          <w:bCs/>
          <w:szCs w:val="24"/>
        </w:rPr>
        <w:t>NFkB</w:t>
      </w:r>
      <w:proofErr w:type="spellEnd"/>
      <w:r>
        <w:rPr>
          <w:rFonts w:eastAsiaTheme="majorEastAsia" w:cs="Times New Roman"/>
          <w:bCs/>
          <w:szCs w:val="24"/>
        </w:rPr>
        <w:t xml:space="preserve"> pathway, </w:t>
      </w:r>
      <w:r w:rsidRPr="00474FF7">
        <w:rPr>
          <w:rFonts w:eastAsiaTheme="majorEastAsia" w:cs="Times New Roman"/>
          <w:bCs/>
          <w:szCs w:val="24"/>
        </w:rPr>
        <w:t>NF-</w:t>
      </w:r>
      <w:proofErr w:type="spellStart"/>
      <w:r w:rsidRPr="00474FF7">
        <w:rPr>
          <w:rFonts w:eastAsiaTheme="majorEastAsia" w:cs="Times New Roman"/>
          <w:bCs/>
          <w:szCs w:val="24"/>
        </w:rPr>
        <w:t>κB</w:t>
      </w:r>
      <w:proofErr w:type="spellEnd"/>
      <w:r w:rsidRPr="00474FF7">
        <w:rPr>
          <w:rFonts w:eastAsiaTheme="majorEastAsia" w:cs="Times New Roman"/>
          <w:bCs/>
          <w:szCs w:val="24"/>
        </w:rPr>
        <w:t xml:space="preserve"> is a well-characterized, ubiquitous transcription factor and primary mediator of the inflammatory response during inflammation</w:t>
      </w:r>
      <w:r>
        <w:rPr>
          <w:rFonts w:eastAsiaTheme="majorEastAsia" w:cs="Times New Roman"/>
          <w:bCs/>
          <w:szCs w:val="24"/>
        </w:rPr>
        <w:t xml:space="preserve"> and increases pro-inflammatory cytokine levels TNF-α, IL6, IL-1β, and COX2 levels in these macrophages. Increases in TNF-α act as autocrine signaling for activation of </w:t>
      </w:r>
      <w:proofErr w:type="spellStart"/>
      <w:r>
        <w:rPr>
          <w:rFonts w:eastAsiaTheme="majorEastAsia" w:cs="Times New Roman"/>
          <w:bCs/>
          <w:szCs w:val="24"/>
        </w:rPr>
        <w:t>NFkB</w:t>
      </w:r>
      <w:proofErr w:type="spellEnd"/>
      <w:r>
        <w:rPr>
          <w:rFonts w:eastAsiaTheme="majorEastAsia" w:cs="Times New Roman"/>
          <w:bCs/>
          <w:szCs w:val="24"/>
        </w:rPr>
        <w:t xml:space="preserve">, and an increase in IL6 causes activation of the STAT3 pathway. The </w:t>
      </w:r>
      <w:proofErr w:type="spellStart"/>
      <w:r>
        <w:rPr>
          <w:rFonts w:eastAsiaTheme="majorEastAsia" w:cs="Times New Roman"/>
          <w:bCs/>
          <w:szCs w:val="24"/>
        </w:rPr>
        <w:t>pNFkB</w:t>
      </w:r>
      <w:proofErr w:type="spellEnd"/>
      <w:r>
        <w:rPr>
          <w:rFonts w:eastAsiaTheme="majorEastAsia" w:cs="Times New Roman"/>
          <w:bCs/>
          <w:szCs w:val="24"/>
        </w:rPr>
        <w:t>, TNF-α, and pSTAT3 levels were increased in the DSS group while it was significantly (</w:t>
      </w:r>
      <w:r w:rsidRPr="00902839">
        <w:rPr>
          <w:rFonts w:eastAsiaTheme="majorEastAsia" w:cs="Times New Roman"/>
          <w:bCs/>
          <w:szCs w:val="24"/>
          <w:highlight w:val="yellow"/>
        </w:rPr>
        <w:t>p&gt;)</w:t>
      </w:r>
      <w:r>
        <w:rPr>
          <w:rFonts w:eastAsiaTheme="majorEastAsia" w:cs="Times New Roman"/>
          <w:bCs/>
          <w:szCs w:val="24"/>
        </w:rPr>
        <w:t xml:space="preserve"> reduced in the case of the DSSS+ RCJ group </w:t>
      </w:r>
      <w:r w:rsidRPr="00A62192">
        <w:rPr>
          <w:rFonts w:cs="Times New Roman"/>
        </w:rPr>
        <w:t>(</w:t>
      </w:r>
      <w:proofErr w:type="gramStart"/>
      <w:r w:rsidRPr="001073A5">
        <w:rPr>
          <w:rFonts w:cs="Times New Roman"/>
          <w:b/>
          <w:bCs/>
        </w:rPr>
        <w:t>Figure</w:t>
      </w:r>
      <w:r w:rsidRPr="00A53545">
        <w:rPr>
          <w:rFonts w:cs="Times New Roman"/>
        </w:rPr>
        <w:t xml:space="preserve"> )</w:t>
      </w:r>
      <w:proofErr w:type="gramEnd"/>
      <w:r>
        <w:rPr>
          <w:rFonts w:eastAsiaTheme="majorEastAsia" w:cs="Times New Roman"/>
          <w:bCs/>
          <w:szCs w:val="24"/>
        </w:rPr>
        <w:t xml:space="preserve">. The overall results show that RCJ treatment </w:t>
      </w:r>
      <w:ins w:id="241" w:author="Rachagani, Satyanarayana" w:date="2022-05-17T14:55:00Z">
        <w:r>
          <w:rPr>
            <w:rFonts w:eastAsiaTheme="majorEastAsia" w:cs="Times New Roman"/>
            <w:bCs/>
            <w:szCs w:val="24"/>
          </w:rPr>
          <w:t>inhibits the recruitment of immune cells and lowers the inflammation in DSS-induced colitis.</w:t>
        </w:r>
      </w:ins>
    </w:p>
    <w:p w14:paraId="65BCA69E" w14:textId="77777777" w:rsidR="005E0060" w:rsidRDefault="005E0060" w:rsidP="00DD22AC">
      <w:pPr>
        <w:keepNext/>
        <w:keepLines/>
        <w:spacing w:after="0" w:line="360" w:lineRule="auto"/>
        <w:jc w:val="both"/>
        <w:outlineLvl w:val="1"/>
        <w:rPr>
          <w:rFonts w:eastAsiaTheme="majorEastAsia" w:cs="Times New Roman"/>
          <w:b/>
          <w:caps/>
          <w:sz w:val="28"/>
          <w:szCs w:val="26"/>
        </w:rPr>
      </w:pPr>
      <w:bookmarkStart w:id="242" w:name="_Toc11773685"/>
      <w:bookmarkEnd w:id="232"/>
      <w:bookmarkEnd w:id="233"/>
      <w:r w:rsidRPr="008C7A06">
        <w:rPr>
          <w:rFonts w:eastAsiaTheme="majorEastAsia" w:cs="Times New Roman"/>
          <w:b/>
          <w:caps/>
          <w:sz w:val="28"/>
          <w:szCs w:val="26"/>
        </w:rPr>
        <w:t>Discussion</w:t>
      </w:r>
      <w:bookmarkEnd w:id="242"/>
    </w:p>
    <w:p w14:paraId="1150EF3E" w14:textId="77777777" w:rsidR="00D836B0" w:rsidRPr="008C7A06" w:rsidRDefault="00D836B0" w:rsidP="00DD22AC">
      <w:pPr>
        <w:keepNext/>
        <w:keepLines/>
        <w:spacing w:after="0" w:line="360" w:lineRule="auto"/>
        <w:jc w:val="both"/>
        <w:outlineLvl w:val="1"/>
        <w:rPr>
          <w:rFonts w:eastAsiaTheme="majorEastAsia" w:cs="Times New Roman"/>
          <w:b/>
          <w:caps/>
          <w:sz w:val="28"/>
          <w:szCs w:val="26"/>
        </w:rPr>
      </w:pPr>
    </w:p>
    <w:p w14:paraId="68F6C9F4" w14:textId="77777777" w:rsidR="00FF6788" w:rsidRDefault="005E0060" w:rsidP="00DD22AC">
      <w:pPr>
        <w:spacing w:after="0" w:line="360" w:lineRule="auto"/>
        <w:jc w:val="both"/>
        <w:rPr>
          <w:rFonts w:cs="Times New Roman"/>
        </w:rPr>
      </w:pPr>
      <w:r w:rsidRPr="008C7A06">
        <w:rPr>
          <w:rFonts w:cs="Times New Roman"/>
        </w:rPr>
        <w:tab/>
      </w:r>
      <w:r w:rsidR="00070636">
        <w:rPr>
          <w:color w:val="000000"/>
          <w:shd w:val="clear" w:color="auto" w:fill="FFFFFF"/>
        </w:rPr>
        <w:t>Inflammatory bowel disease (IBD)</w:t>
      </w:r>
      <w:r w:rsidR="00070636" w:rsidRPr="00070636">
        <w:rPr>
          <w:color w:val="000000"/>
          <w:shd w:val="clear" w:color="auto" w:fill="FFFFFF"/>
        </w:rPr>
        <w:t xml:space="preserve"> </w:t>
      </w:r>
      <w:r w:rsidR="00070636">
        <w:rPr>
          <w:color w:val="000000"/>
          <w:shd w:val="clear" w:color="auto" w:fill="FFFFFF"/>
        </w:rPr>
        <w:t>in humans, including Crohn's disease and ulcerative colitis, is a complex chronically relapsing inflammatory disorder of the gastrointestinal tract. Current IBD treatments have poor tolerability and insuffi</w:t>
      </w:r>
      <w:r w:rsidR="00FF6788">
        <w:rPr>
          <w:color w:val="000000"/>
          <w:shd w:val="clear" w:color="auto" w:fill="FFFFFF"/>
        </w:rPr>
        <w:t>cient therapeutic efficacy, therefore</w:t>
      </w:r>
      <w:r w:rsidR="00070636">
        <w:rPr>
          <w:color w:val="000000"/>
          <w:shd w:val="clear" w:color="auto" w:fill="FFFFFF"/>
        </w:rPr>
        <w:t xml:space="preserve">, </w:t>
      </w:r>
      <w:r w:rsidR="00FF6788">
        <w:rPr>
          <w:color w:val="000000"/>
          <w:shd w:val="clear" w:color="auto" w:fill="FFFFFF"/>
        </w:rPr>
        <w:t xml:space="preserve">several </w:t>
      </w:r>
      <w:r w:rsidR="00070636">
        <w:rPr>
          <w:color w:val="000000"/>
          <w:shd w:val="clear" w:color="auto" w:fill="FFFFFF"/>
        </w:rPr>
        <w:t xml:space="preserve">alternative therapeutic approaches are </w:t>
      </w:r>
      <w:r w:rsidR="00FF6788">
        <w:rPr>
          <w:color w:val="000000"/>
          <w:shd w:val="clear" w:color="auto" w:fill="FFFFFF"/>
        </w:rPr>
        <w:t>being explored</w:t>
      </w:r>
      <w:r w:rsidR="00070636">
        <w:rPr>
          <w:color w:val="000000"/>
          <w:shd w:val="clear" w:color="auto" w:fill="FFFFFF"/>
        </w:rPr>
        <w:t xml:space="preserve">. Recently, </w:t>
      </w:r>
      <w:proofErr w:type="gramStart"/>
      <w:r w:rsidR="00070636">
        <w:rPr>
          <w:color w:val="000000"/>
          <w:shd w:val="clear" w:color="auto" w:fill="FFFFFF"/>
        </w:rPr>
        <w:t>a number of</w:t>
      </w:r>
      <w:proofErr w:type="gramEnd"/>
      <w:r w:rsidR="00070636">
        <w:rPr>
          <w:color w:val="000000"/>
          <w:shd w:val="clear" w:color="auto" w:fill="FFFFFF"/>
        </w:rPr>
        <w:t xml:space="preserve"> dietary supplements have emerged as promising interventions</w:t>
      </w:r>
      <w:r w:rsidR="00BA07F8">
        <w:rPr>
          <w:color w:val="000000"/>
          <w:shd w:val="clear" w:color="auto" w:fill="FFFFFF"/>
        </w:rPr>
        <w:t xml:space="preserve">. </w:t>
      </w:r>
      <w:r w:rsidRPr="008C7A06">
        <w:rPr>
          <w:rFonts w:cs="Times New Roman"/>
        </w:rPr>
        <w:t>Red cabbage contains abundant bioactive compounds such as anthocyanins</w:t>
      </w:r>
      <w:r w:rsidR="00FF6788">
        <w:rPr>
          <w:rFonts w:cs="Times New Roman"/>
        </w:rPr>
        <w:t>,</w:t>
      </w:r>
      <w:r w:rsidRPr="008C7A06">
        <w:rPr>
          <w:rFonts w:cs="Times New Roman"/>
        </w:rPr>
        <w:t xml:space="preserve"> </w:t>
      </w:r>
      <w:r w:rsidR="00FF6788">
        <w:rPr>
          <w:color w:val="000000"/>
          <w:shd w:val="clear" w:color="auto" w:fill="FFFFFF"/>
        </w:rPr>
        <w:t>is one of the most abundant polyphenols in the human diet and has been shown to inhibit inflammatory responses in intestinal cells. </w:t>
      </w:r>
      <w:r w:rsidR="00FF6788" w:rsidRPr="0022117E">
        <w:rPr>
          <w:rFonts w:cs="Times New Roman"/>
        </w:rPr>
        <w:t xml:space="preserve"> </w:t>
      </w:r>
      <w:r w:rsidR="000C09A8" w:rsidRPr="0022117E">
        <w:rPr>
          <w:rFonts w:cs="Times New Roman"/>
          <w:noProof/>
        </w:rPr>
        <w:fldChar w:fldCharType="begin"/>
      </w:r>
      <w:r w:rsidR="00967ECC">
        <w:rPr>
          <w:rFonts w:cs="Times New Roman"/>
          <w:noProof/>
        </w:rPr>
        <w:instrText xml:space="preserve"> ADDIN EN.CITE &lt;EndNote&gt;&lt;Cite&gt;&lt;Author&gt;Ghattamaneni&lt;/Author&gt;&lt;Year&gt;2018&lt;/Year&gt;&lt;RecNum&gt;0&lt;/RecNum&gt;&lt;IDText&gt;Nutraceuticals in rodent models as potential treatments for human   In  fl  ammatory Bowel Disease&lt;/IDText&gt;&lt;DisplayText&gt;&lt;style face="superscript"&gt;10&lt;/style&gt;&lt;/DisplayText&gt;&lt;record&gt;&lt;titles&gt;&lt;title&gt;Nutraceuticals in rodent models as potential treatments for human   In  fl  ammatory Bowel Disease&lt;/title&gt;&lt;secondary-title&gt;Pharmacological Research&lt;/secondary-title&gt;&lt;/titles&gt;&lt;pages&gt;99&lt;/pages&gt;&lt;contributors&gt;&lt;authors&gt;&lt;author&gt;Ghattamaneni, N.&lt;/author&gt;&lt;author&gt;Panchal, S.K.&lt;/author&gt;&lt;author&gt;Brown, L.&lt;/author&gt;&lt;/authors&gt;&lt;/contributors&gt;&lt;section&gt;107&lt;/section&gt;&lt;added-date format="utc"&gt;1556995856&lt;/added-date&gt;&lt;ref-type name="Journal Article"&gt;17&lt;/ref-type&gt;&lt;dates&gt;&lt;year&gt;2018&lt;/year&gt;&lt;/dates&gt;&lt;rec-number&gt;158&lt;/rec-number&gt;&lt;last-updated-date format="utc"&gt;1556996071&lt;/last-updated-date&gt;&lt;volume&gt;132&lt;/volume&gt;&lt;/record&gt;&lt;/Cite&gt;&lt;/EndNote&gt;</w:instrText>
      </w:r>
      <w:r w:rsidR="000C09A8" w:rsidRPr="0022117E">
        <w:rPr>
          <w:rFonts w:cs="Times New Roman"/>
          <w:noProof/>
        </w:rPr>
        <w:fldChar w:fldCharType="separate"/>
      </w:r>
      <w:r w:rsidR="0027474F" w:rsidRPr="0022117E">
        <w:rPr>
          <w:rFonts w:cs="Times New Roman"/>
          <w:noProof/>
          <w:vertAlign w:val="superscript"/>
        </w:rPr>
        <w:t>10</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PEVuZE5vdGU+PENpdGU+PEF1dGhvcj5XaWN6a293c2tpPC9BdXRob3I+PFllYXI+MjAxMzwvWWVh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=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27474F" w:rsidRPr="0022117E">
        <w:rPr>
          <w:rFonts w:cs="Times New Roman"/>
          <w:noProof/>
          <w:vertAlign w:val="superscript"/>
        </w:rPr>
        <w:t>12</w:t>
      </w:r>
      <w:r w:rsidR="000C09A8" w:rsidRPr="0022117E">
        <w:rPr>
          <w:rFonts w:cs="Times New Roman"/>
          <w:noProof/>
        </w:rPr>
        <w:fldChar w:fldCharType="end"/>
      </w:r>
      <w:r w:rsidRPr="0022117E">
        <w:rPr>
          <w:rFonts w:cs="Times New Roman"/>
        </w:rPr>
        <w:t xml:space="preserve">. </w:t>
      </w:r>
    </w:p>
    <w:p w14:paraId="5EAE8AD4" w14:textId="77777777" w:rsidR="005E0060" w:rsidRPr="00967ECC" w:rsidRDefault="005E0060" w:rsidP="00DD22AC">
      <w:pPr>
        <w:spacing w:after="0" w:line="360" w:lineRule="auto"/>
        <w:jc w:val="both"/>
        <w:rPr>
          <w:rFonts w:cs="Times New Roman"/>
        </w:rPr>
      </w:pPr>
      <w:r w:rsidRPr="0022117E">
        <w:rPr>
          <w:rFonts w:cs="Times New Roman"/>
        </w:rPr>
        <w:t xml:space="preserve">Minimal differences in bioactivity (phenolic content, anthocyanin content, and antioxidant activity) were observed between the </w:t>
      </w:r>
      <w:r w:rsidR="007956E9" w:rsidRPr="0022117E">
        <w:rPr>
          <w:rFonts w:cs="Times New Roman"/>
        </w:rPr>
        <w:t>RC</w:t>
      </w:r>
      <w:r w:rsidR="007956E9">
        <w:rPr>
          <w:rFonts w:cs="Times New Roman"/>
        </w:rPr>
        <w:t>J</w:t>
      </w:r>
      <w:r w:rsidR="005D1561">
        <w:rPr>
          <w:rFonts w:cs="Times New Roman"/>
        </w:rPr>
        <w:t xml:space="preserve"> </w:t>
      </w:r>
      <w:r w:rsidR="005C5252" w:rsidRPr="0022117E">
        <w:rPr>
          <w:rFonts w:cs="Times New Roman"/>
        </w:rPr>
        <w:t xml:space="preserve">with </w:t>
      </w:r>
      <w:r w:rsidRPr="00F95C47">
        <w:rPr>
          <w:rFonts w:cs="Times New Roman"/>
        </w:rPr>
        <w:t xml:space="preserve">PEF treated </w:t>
      </w:r>
      <w:r w:rsidR="005C5252" w:rsidRPr="00F95C47">
        <w:rPr>
          <w:rFonts w:cs="Times New Roman"/>
        </w:rPr>
        <w:t xml:space="preserve">and the </w:t>
      </w:r>
      <w:r w:rsidR="007956E9" w:rsidRPr="00F95C47">
        <w:rPr>
          <w:rFonts w:cs="Times New Roman"/>
        </w:rPr>
        <w:t>RC</w:t>
      </w:r>
      <w:r w:rsidR="007956E9">
        <w:rPr>
          <w:rFonts w:cs="Times New Roman"/>
        </w:rPr>
        <w:t>J</w:t>
      </w:r>
      <w:r w:rsidR="005D1561">
        <w:rPr>
          <w:rFonts w:cs="Times New Roman"/>
        </w:rPr>
        <w:t xml:space="preserve"> </w:t>
      </w:r>
      <w:r w:rsidR="005C5252" w:rsidRPr="00F95C47">
        <w:rPr>
          <w:rFonts w:cs="Times New Roman"/>
        </w:rPr>
        <w:t>without PEF treatment</w:t>
      </w:r>
      <w:r w:rsidRPr="00F95C47">
        <w:rPr>
          <w:rFonts w:cs="Times New Roman"/>
        </w:rPr>
        <w:t xml:space="preserve">. </w:t>
      </w:r>
      <w:r w:rsidR="008B273B" w:rsidRPr="000A22CD">
        <w:rPr>
          <w:rFonts w:cs="Times New Roman"/>
        </w:rPr>
        <w:t>Further, there wa</w:t>
      </w:r>
      <w:r w:rsidR="005C5252" w:rsidRPr="000A22CD">
        <w:rPr>
          <w:rFonts w:cs="Times New Roman"/>
        </w:rPr>
        <w:t xml:space="preserve">s no difference in the bioactivity of the </w:t>
      </w:r>
      <w:r w:rsidR="007956E9" w:rsidRPr="000A22CD">
        <w:rPr>
          <w:rFonts w:cs="Times New Roman"/>
        </w:rPr>
        <w:t>RC</w:t>
      </w:r>
      <w:r w:rsidR="007956E9">
        <w:rPr>
          <w:rFonts w:cs="Times New Roman"/>
        </w:rPr>
        <w:t>J</w:t>
      </w:r>
      <w:r w:rsidR="005D1561">
        <w:rPr>
          <w:rFonts w:cs="Times New Roman"/>
        </w:rPr>
        <w:t xml:space="preserve"> </w:t>
      </w:r>
      <w:r w:rsidR="005C5252" w:rsidRPr="000A22CD">
        <w:rPr>
          <w:rFonts w:cs="Times New Roman"/>
        </w:rPr>
        <w:t xml:space="preserve">after the freeze/ thaw cycle. </w:t>
      </w:r>
      <w:r w:rsidRPr="00FD6792">
        <w:rPr>
          <w:rFonts w:cs="Times New Roman"/>
        </w:rPr>
        <w:t xml:space="preserve">Due to </w:t>
      </w:r>
      <w:r w:rsidRPr="00FD6792">
        <w:rPr>
          <w:rFonts w:cs="Times New Roman"/>
        </w:rPr>
        <w:lastRenderedPageBreak/>
        <w:t xml:space="preserve">this retained bioactivity and the increased extraction yields with PEF treatment, the </w:t>
      </w:r>
      <w:r w:rsidR="007956E9" w:rsidRPr="008C7A06">
        <w:rPr>
          <w:rFonts w:cs="Times New Roman"/>
        </w:rPr>
        <w:t>RC</w:t>
      </w:r>
      <w:r w:rsidR="007956E9">
        <w:rPr>
          <w:rFonts w:cs="Times New Roman"/>
        </w:rPr>
        <w:t>J</w:t>
      </w:r>
      <w:r w:rsidR="005D1561">
        <w:rPr>
          <w:rFonts w:cs="Times New Roman"/>
        </w:rPr>
        <w:t xml:space="preserve"> </w:t>
      </w:r>
      <w:r w:rsidR="005C5252" w:rsidRPr="008C7A06">
        <w:rPr>
          <w:rFonts w:cs="Times New Roman"/>
        </w:rPr>
        <w:t xml:space="preserve">prepared by PEF treatment </w:t>
      </w:r>
      <w:r w:rsidRPr="008C7A06">
        <w:rPr>
          <w:rFonts w:cs="Times New Roman"/>
        </w:rPr>
        <w:t xml:space="preserve">was utilized </w:t>
      </w:r>
      <w:r w:rsidR="00FF6854" w:rsidRPr="008F6DA6">
        <w:rPr>
          <w:rFonts w:cs="Times New Roman"/>
        </w:rPr>
        <w:t xml:space="preserve">to evaluate the nutraceutical value in preventing DSS induced colitis </w:t>
      </w:r>
      <w:r w:rsidR="00FF6854" w:rsidRPr="00967ECC">
        <w:rPr>
          <w:rFonts w:cs="Times New Roman"/>
        </w:rPr>
        <w:t>model</w:t>
      </w:r>
      <w:r w:rsidR="007956E9">
        <w:rPr>
          <w:rFonts w:cs="Times New Roman"/>
        </w:rPr>
        <w:t>.</w:t>
      </w:r>
      <w:r w:rsidR="005D1561">
        <w:rPr>
          <w:rFonts w:cs="Times New Roman"/>
        </w:rPr>
        <w:t xml:space="preserve"> </w:t>
      </w:r>
    </w:p>
    <w:p w14:paraId="6910C426" w14:textId="77777777" w:rsidR="00BA07F8" w:rsidRDefault="00FF6788" w:rsidP="009659A4">
      <w:pPr>
        <w:spacing w:after="0" w:line="360" w:lineRule="auto"/>
        <w:jc w:val="both"/>
        <w:rPr>
          <w:rFonts w:cs="Times New Roman"/>
        </w:rPr>
      </w:pPr>
      <w:r>
        <w:rPr>
          <w:color w:val="000000"/>
          <w:shd w:val="clear" w:color="auto" w:fill="FFFFFF"/>
        </w:rPr>
        <w:t xml:space="preserve">Intestinal dysfunction may affect the absorption of nutrients and, consequently, body weight, colon shortening and led to colon cancer. This study evaluated the mitigating effects of </w:t>
      </w:r>
      <w:r w:rsidRPr="008C7A06">
        <w:rPr>
          <w:rFonts w:cs="Times New Roman"/>
        </w:rPr>
        <w:t>RC</w:t>
      </w:r>
      <w:r>
        <w:rPr>
          <w:rFonts w:cs="Times New Roman"/>
        </w:rPr>
        <w:t>J</w:t>
      </w:r>
      <w:r>
        <w:rPr>
          <w:color w:val="000000"/>
          <w:shd w:val="clear" w:color="auto" w:fill="FFFFFF"/>
        </w:rPr>
        <w:t xml:space="preserve"> on colon damage and the bacterial profile in a mouse model of dextran sulfate sodium (DSS)-induced colitis. </w:t>
      </w:r>
      <w:r w:rsidR="00DC18EB">
        <w:rPr>
          <w:color w:val="000000"/>
          <w:shd w:val="clear" w:color="auto" w:fill="FFFFFF"/>
        </w:rPr>
        <w:t>The</w:t>
      </w:r>
      <w:r w:rsidR="00BA07F8">
        <w:rPr>
          <w:color w:val="000000"/>
          <w:shd w:val="clear" w:color="auto" w:fill="FFFFFF"/>
        </w:rPr>
        <w:t xml:space="preserve"> oral administration of RCJ markedly ameliorated dextran sulfate sodium salt-induced mouse colitis, as demonstrated by a reduction in weight loss, </w:t>
      </w:r>
      <w:r w:rsidR="00BA07F8" w:rsidRPr="0022117E">
        <w:rPr>
          <w:rFonts w:cs="Times New Roman"/>
        </w:rPr>
        <w:t>the higher survival rate</w:t>
      </w:r>
      <w:r w:rsidR="00DC18EB">
        <w:rPr>
          <w:color w:val="000000"/>
          <w:shd w:val="clear" w:color="auto" w:fill="FFFFFF"/>
        </w:rPr>
        <w:t xml:space="preserve"> and the severity of bleeding. </w:t>
      </w:r>
      <w:r w:rsidR="00BA07F8">
        <w:rPr>
          <w:color w:val="000000"/>
          <w:shd w:val="clear" w:color="auto" w:fill="FFFFFF"/>
        </w:rPr>
        <w:t xml:space="preserve"> </w:t>
      </w:r>
      <w:r w:rsidR="00DC18EB">
        <w:rPr>
          <w:rFonts w:cs="Times New Roman"/>
        </w:rPr>
        <w:t xml:space="preserve">In addition, </w:t>
      </w:r>
      <w:r w:rsidR="00DC18EB" w:rsidRPr="0022117E">
        <w:rPr>
          <w:rFonts w:cs="Times New Roman"/>
        </w:rPr>
        <w:t>mice were shown to recover when continuing to receive RC</w:t>
      </w:r>
      <w:r w:rsidR="00DC18EB">
        <w:rPr>
          <w:rFonts w:cs="Times New Roman"/>
        </w:rPr>
        <w:t xml:space="preserve">J </w:t>
      </w:r>
      <w:r w:rsidR="00DC18EB" w:rsidRPr="0022117E">
        <w:rPr>
          <w:rFonts w:cs="Times New Roman"/>
        </w:rPr>
        <w:t>during the rest period after the first cycle of DSS. The recovery was marked by lowering of the diarrhea and blood in feces</w:t>
      </w:r>
      <w:r w:rsidR="00DC18EB" w:rsidRPr="00DC18EB">
        <w:rPr>
          <w:color w:val="000000"/>
          <w:shd w:val="clear" w:color="auto" w:fill="FFFFFF"/>
        </w:rPr>
        <w:t xml:space="preserve"> </w:t>
      </w:r>
      <w:r w:rsidR="00DC18EB">
        <w:rPr>
          <w:color w:val="000000"/>
          <w:shd w:val="clear" w:color="auto" w:fill="FFFFFF"/>
        </w:rPr>
        <w:t>which indicated that RCJ may have beneficial effects on treatments for colitis.</w:t>
      </w:r>
      <w:r w:rsidR="00DC18EB">
        <w:rPr>
          <w:rFonts w:cs="Times New Roman"/>
        </w:rPr>
        <w:t xml:space="preserve"> </w:t>
      </w:r>
      <w:r w:rsidR="00BA07F8">
        <w:rPr>
          <w:color w:val="000000"/>
          <w:shd w:val="clear" w:color="auto" w:fill="FFFFFF"/>
        </w:rPr>
        <w:t>This preliminary study indicated that RCJ may function synergistically with probiotics to provide a novel and effective strategy to prevent colitis.</w:t>
      </w:r>
      <w:r w:rsidR="00BA07F8" w:rsidRPr="0022117E">
        <w:rPr>
          <w:rFonts w:cs="Times New Roman"/>
        </w:rPr>
        <w:t xml:space="preserve"> </w:t>
      </w:r>
    </w:p>
    <w:p w14:paraId="4341DD8A" w14:textId="77777777" w:rsidR="00BA07F8" w:rsidRDefault="000F09BA" w:rsidP="009659A4">
      <w:pPr>
        <w:spacing w:after="0" w:line="360" w:lineRule="auto"/>
        <w:jc w:val="both"/>
        <w:rPr>
          <w:rFonts w:cs="Times New Roman"/>
        </w:rPr>
      </w:pPr>
      <w:r w:rsidRPr="0022117E">
        <w:rPr>
          <w:rFonts w:cs="Times New Roman"/>
        </w:rPr>
        <w:t>s</w:t>
      </w:r>
      <w:r w:rsidR="000C09A8" w:rsidRPr="0022117E">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PEVuZE5vdGU+PENpdGU+PEF1dGhvcj5TYW1hZGRlcjwvQXV0aG9yPjxZZWFyPjIwMTg8L1llYXI+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6</w:t>
      </w:r>
      <w:r w:rsidR="000C09A8" w:rsidRPr="0022117E">
        <w:rPr>
          <w:rFonts w:cs="Times New Roman"/>
          <w:noProof/>
        </w:rPr>
        <w:fldChar w:fldCharType="end"/>
      </w:r>
      <w:r w:rsidRPr="0022117E">
        <w:rPr>
          <w:rFonts w:cs="Times New Roman"/>
        </w:rPr>
        <w:t xml:space="preserve">.. </w:t>
      </w:r>
    </w:p>
    <w:p w14:paraId="50DCDB03" w14:textId="77777777" w:rsidR="006343E0" w:rsidRDefault="000F09BA" w:rsidP="009659A4">
      <w:pPr>
        <w:spacing w:after="0" w:line="360" w:lineRule="auto"/>
        <w:jc w:val="both"/>
        <w:rPr>
          <w:rFonts w:cs="Times New Roman"/>
        </w:rPr>
      </w:pPr>
      <w:r w:rsidRPr="00F95C47">
        <w:rPr>
          <w:rFonts w:cs="Times New Roman"/>
        </w:rPr>
        <w:t xml:space="preserve">. </w:t>
      </w:r>
    </w:p>
    <w:p w14:paraId="43CAE0CD" w14:textId="77777777" w:rsidR="000F09BA" w:rsidRPr="0022117E" w:rsidRDefault="000F09BA" w:rsidP="00CF5E40">
      <w:pPr>
        <w:spacing w:after="0" w:line="360" w:lineRule="auto"/>
        <w:ind w:firstLine="720"/>
        <w:jc w:val="both"/>
        <w:rPr>
          <w:rFonts w:cs="Times New Roman"/>
        </w:rPr>
      </w:pPr>
      <w:r w:rsidRPr="00F95C47">
        <w:rPr>
          <w:rFonts w:cs="Times New Roman"/>
        </w:rPr>
        <w:t>The DAI is a good indicator of the severity of disease, and it is comparable to clinical representation of IBD</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Pr="0022117E">
        <w:rPr>
          <w:rFonts w:cs="Times New Roman"/>
          <w:noProof/>
          <w:vertAlign w:val="superscript"/>
        </w:rPr>
        <w:t>19</w:t>
      </w:r>
      <w:r w:rsidR="000C09A8" w:rsidRPr="0022117E">
        <w:rPr>
          <w:rFonts w:cs="Times New Roman"/>
          <w:noProof/>
        </w:rPr>
        <w:fldChar w:fldCharType="end"/>
      </w:r>
      <w:r w:rsidRPr="0022117E">
        <w:rPr>
          <w:rFonts w:cs="Times New Roman"/>
        </w:rPr>
        <w:t xml:space="preserve">. </w:t>
      </w:r>
      <w:r w:rsidR="00436A56">
        <w:rPr>
          <w:rFonts w:cs="Times New Roman"/>
        </w:rPr>
        <w:t xml:space="preserve">Treatment with </w:t>
      </w:r>
      <w:r w:rsidR="00124D01" w:rsidRPr="0022117E">
        <w:rPr>
          <w:rFonts w:cs="Times New Roman"/>
        </w:rPr>
        <w:t>RC</w:t>
      </w:r>
      <w:r w:rsidR="00124D01">
        <w:rPr>
          <w:rFonts w:cs="Times New Roman"/>
        </w:rPr>
        <w:t>J</w:t>
      </w:r>
      <w:r w:rsidR="00436A56">
        <w:rPr>
          <w:rFonts w:cs="Times New Roman"/>
        </w:rPr>
        <w:t xml:space="preserve"> showed</w:t>
      </w:r>
      <w:r w:rsidR="00070653">
        <w:rPr>
          <w:rFonts w:cs="Times New Roman"/>
        </w:rPr>
        <w:t xml:space="preserve"> </w:t>
      </w:r>
      <w:r w:rsidRPr="0022117E">
        <w:rPr>
          <w:rFonts w:cs="Times New Roman"/>
        </w:rPr>
        <w:t>reduc</w:t>
      </w:r>
      <w:r w:rsidR="00436A56">
        <w:rPr>
          <w:rFonts w:cs="Times New Roman"/>
        </w:rPr>
        <w:t>tion</w:t>
      </w:r>
      <w:r w:rsidR="00070653">
        <w:rPr>
          <w:rFonts w:cs="Times New Roman"/>
        </w:rPr>
        <w:t xml:space="preserve"> </w:t>
      </w:r>
      <w:r w:rsidR="00436A56">
        <w:rPr>
          <w:rFonts w:cs="Times New Roman"/>
        </w:rPr>
        <w:t xml:space="preserve">in </w:t>
      </w:r>
      <w:r w:rsidRPr="0022117E">
        <w:rPr>
          <w:rFonts w:cs="Times New Roman"/>
        </w:rPr>
        <w:t>the disease severity</w:t>
      </w:r>
      <w:r w:rsidR="00436A56">
        <w:rPr>
          <w:rFonts w:cs="Times New Roman"/>
        </w:rPr>
        <w:t xml:space="preserve"> in DSS group</w:t>
      </w:r>
      <w:r w:rsidRPr="0022117E">
        <w:rPr>
          <w:rFonts w:cs="Times New Roman"/>
        </w:rPr>
        <w:t xml:space="preserve">. Notably, the treatment group that received </w:t>
      </w:r>
      <w:r w:rsidR="00436A56" w:rsidRPr="0022117E">
        <w:rPr>
          <w:rFonts w:cs="Times New Roman"/>
        </w:rPr>
        <w:t>RC</w:t>
      </w:r>
      <w:r w:rsidR="00436A56">
        <w:rPr>
          <w:rFonts w:cs="Times New Roman"/>
        </w:rPr>
        <w:t>J</w:t>
      </w:r>
      <w:r w:rsidR="00CF5E40">
        <w:rPr>
          <w:rFonts w:cs="Times New Roman"/>
        </w:rPr>
        <w:t xml:space="preserve"> </w:t>
      </w:r>
      <w:r w:rsidRPr="0022117E">
        <w:rPr>
          <w:rFonts w:cs="Times New Roman"/>
        </w:rPr>
        <w:t xml:space="preserve">followed by the DSS treatments did not </w:t>
      </w:r>
      <w:r w:rsidR="00A51F4B">
        <w:rPr>
          <w:rFonts w:cs="Times New Roman"/>
        </w:rPr>
        <w:t xml:space="preserve"> </w:t>
      </w:r>
      <w:r w:rsidR="00CF5E40">
        <w:rPr>
          <w:rFonts w:cs="Times New Roman"/>
        </w:rPr>
        <w:t>show</w:t>
      </w:r>
      <w:r w:rsidRPr="0022117E">
        <w:rPr>
          <w:rFonts w:cs="Times New Roman"/>
        </w:rPr>
        <w:t xml:space="preserve"> colon length shortening</w:t>
      </w:r>
      <w:r w:rsidRPr="00F95C47">
        <w:rPr>
          <w:rFonts w:cs="Times New Roman"/>
        </w:rPr>
        <w:t xml:space="preserve"> effect</w:t>
      </w:r>
      <w:r w:rsidR="00CF5E40">
        <w:rPr>
          <w:rFonts w:cs="Times New Roman"/>
        </w:rPr>
        <w:t xml:space="preserve"> where the </w:t>
      </w:r>
      <w:r w:rsidR="00CF5E40" w:rsidRPr="0022117E">
        <w:rPr>
          <w:rFonts w:cs="Times New Roman"/>
        </w:rPr>
        <w:t xml:space="preserve"> reduction of colon length is a classic indication of experimental colitis</w:t>
      </w:r>
      <w:r w:rsidR="00CF5E40" w:rsidRPr="0022117E">
        <w:rPr>
          <w:rFonts w:cs="Times New Roman"/>
          <w:noProof/>
        </w:rPr>
        <w:fldChar w:fldCharType="begin"/>
      </w:r>
      <w:r w:rsidR="00CF5E40">
        <w:rPr>
          <w:rFonts w:cs="Times New Roman"/>
          <w:noProof/>
        </w:rPr>
        <w:instrText xml:space="preserve"> ADDIN EN.CITE &lt;EndNote&gt;&lt;Cite&gt;&lt;Author&gt;Ko&lt;/Author&gt;&lt;Year&gt;2014&lt;/Year&gt;&lt;RecNum&gt;0&lt;/RecNum&gt;&lt;IDText&gt;Protective Effect of Laminaria japonica with Probiotics on Murine Colitis&lt;/IDText&gt;&lt;DisplayText&gt;&lt;style face="superscript"&gt;27&lt;/style&gt;&lt;/DisplayText&gt;&lt;record&gt;&lt;urls&gt;&lt;related-urls&gt;&lt;url&gt;http://dx.doi.org/10.1155/2014/417814&lt;/url&gt;&lt;/related-urls&gt;&lt;/urls&gt;&lt;isbn&gt;0962-9351 (Print)1466-1861 (Electronic)&lt;/isbn&gt;&lt;custom2&gt;4052192&lt;/custom2&gt;&lt;titles&gt;&lt;title&gt;Protective Effect of Laminaria japonica with Probiotics on Murine Colitis&lt;/title&gt;&lt;secondary-title&gt;Mediators Inflamm&lt;/secondary-title&gt;&lt;/titles&gt;&lt;contributors&gt;&lt;authors&gt;&lt;author&gt;Ko, S. J.&lt;/author&gt;&lt;author&gt;Bu, Y.&lt;/author&gt;&lt;author&gt;Bae, J.&lt;/author&gt;&lt;author&gt;Bang, Ym&lt;/author&gt;&lt;author&gt;Kim, J.&lt;/author&gt;&lt;author&gt;Lee, H.&lt;/author&gt;&lt;author&gt;Beom-Joon, L.&lt;/author&gt;&lt;author&gt;Hyun, Y. H.&lt;/author&gt;&lt;author&gt;Park, J. W.&lt;/author&gt;&lt;/authors&gt;&lt;/contributors&gt;&lt;language&gt;eng&lt;/language&gt;&lt;added-date format="utc"&gt;1558288140&lt;/added-date&gt;&lt;ref-type name="Journal Article"&gt;17&lt;/ref-type&gt;&lt;auth-address&gt;College of Korean Medicine, Kyung Hee University, 26 Kyungheedae-ro, Dongdaemun-gu, Seoul 130-701, Republic of KoreaAcupuncture and Meridian Science Research Center, College of Korean Medicine, Kyung Hee University, 26 Kyungheedae-ro, Dongdaemun-gu, Seoul 130-701, Republic of KoreaDepartment of Pharmacy, College of Pharmacy, Hanyang University, Ansan 426-791, Republic of Korea&lt;/auth-address&gt;&lt;dates&gt;&lt;year&gt;2014&lt;/year&gt;&lt;/dates&gt;&lt;rec-number&gt;173&lt;/rec-number&gt;&lt;last-updated-date format="utc"&gt;1558288140&lt;/last-updated-date&gt;&lt;accession-num&gt;24948848&lt;/accession-num&gt;&lt;electronic-resource-num&gt;10.1155/2014/417814&lt;/electronic-resource-num&gt;&lt;volume&gt;2014&lt;/volume&gt;&lt;/record&gt;&lt;/Cite&gt;&lt;/EndNote&gt;</w:instrText>
      </w:r>
      <w:r w:rsidR="00CF5E40" w:rsidRPr="0022117E">
        <w:rPr>
          <w:rFonts w:cs="Times New Roman"/>
          <w:noProof/>
        </w:rPr>
        <w:fldChar w:fldCharType="separate"/>
      </w:r>
      <w:r w:rsidR="00CF5E40" w:rsidRPr="007202B5">
        <w:rPr>
          <w:rFonts w:cs="Times New Roman"/>
          <w:noProof/>
          <w:vertAlign w:val="superscript"/>
        </w:rPr>
        <w:t>27</w:t>
      </w:r>
      <w:r w:rsidR="00CF5E40" w:rsidRPr="0022117E">
        <w:rPr>
          <w:rFonts w:cs="Times New Roman"/>
          <w:noProof/>
        </w:rPr>
        <w:fldChar w:fldCharType="end"/>
      </w:r>
      <w:r w:rsidR="00CF5E40" w:rsidRPr="0022117E">
        <w:rPr>
          <w:rFonts w:cs="Times New Roman"/>
        </w:rPr>
        <w:t>.</w:t>
      </w:r>
      <w:r w:rsidRPr="00F95C47">
        <w:rPr>
          <w:rFonts w:cs="Times New Roman"/>
        </w:rPr>
        <w:t xml:space="preserve">.. </w:t>
      </w:r>
      <w:proofErr w:type="spellStart"/>
      <w:r w:rsidR="00A97F11">
        <w:rPr>
          <w:rFonts w:cs="Times New Roman"/>
        </w:rPr>
        <w:t>to</w:t>
      </w:r>
      <w:r w:rsidR="00940B46">
        <w:rPr>
          <w:rFonts w:cs="Times New Roman"/>
        </w:rPr>
        <w:t>Although</w:t>
      </w:r>
      <w:proofErr w:type="spellEnd"/>
      <w:r w:rsidR="00940B46">
        <w:rPr>
          <w:rFonts w:cs="Times New Roman"/>
        </w:rPr>
        <w:t xml:space="preserve">, reports showed that </w:t>
      </w:r>
      <w:r w:rsidR="00940B46" w:rsidRPr="000A22CD">
        <w:rPr>
          <w:rFonts w:cs="Times New Roman"/>
        </w:rPr>
        <w:t xml:space="preserve"> immunoregulatory compound</w:t>
      </w:r>
      <w:r w:rsidR="00727233">
        <w:rPr>
          <w:rFonts w:cs="Times New Roman"/>
        </w:rPr>
        <w:t xml:space="preserve"> such as</w:t>
      </w:r>
      <w:r w:rsidR="00940B46">
        <w:rPr>
          <w:rFonts w:cs="Times New Roman"/>
        </w:rPr>
        <w:t xml:space="preserve"> </w:t>
      </w:r>
      <w:r w:rsidR="00940B46">
        <w:rPr>
          <w:color w:val="000000"/>
          <w:shd w:val="clear" w:color="auto" w:fill="FFFFFF"/>
        </w:rPr>
        <w:t>recombinant Sj16 </w:t>
      </w:r>
      <w:r w:rsidR="00940B46">
        <w:rPr>
          <w:rFonts w:cs="Times New Roman"/>
        </w:rPr>
        <w:t xml:space="preserve"> </w:t>
      </w:r>
      <w:r w:rsidR="00626F51" w:rsidRPr="000A22CD">
        <w:rPr>
          <w:rFonts w:cs="Times New Roman"/>
        </w:rPr>
        <w:t>(rSj16)</w:t>
      </w:r>
      <w:r w:rsidR="00940B46">
        <w:rPr>
          <w:rFonts w:cs="Times New Roman"/>
        </w:rPr>
        <w:t xml:space="preserve"> and </w:t>
      </w:r>
      <w:r w:rsidR="00626F51" w:rsidRPr="000A22CD">
        <w:rPr>
          <w:rFonts w:cs="Times New Roman"/>
        </w:rPr>
        <w:t xml:space="preserve"> </w:t>
      </w:r>
      <w:r w:rsidR="00940B46" w:rsidRPr="0022117E">
        <w:rPr>
          <w:rFonts w:cs="Times New Roman"/>
        </w:rPr>
        <w:t>anti-inflammatory drug sulfasalazine</w:t>
      </w:r>
      <w:r w:rsidR="00A51F4B">
        <w:rPr>
          <w:rFonts w:cs="Times New Roman"/>
        </w:rPr>
        <w:t xml:space="preserve"> </w:t>
      </w:r>
      <w:r w:rsidR="00A51F4B" w:rsidRPr="00A51F4B">
        <w:rPr>
          <w:rFonts w:cs="Times New Roman"/>
        </w:rPr>
        <w:t>has protective effects on DSS-induced colitis,</w:t>
      </w:r>
      <w:r w:rsidR="00940B46">
        <w:rPr>
          <w:rFonts w:cs="Times New Roman"/>
        </w:rPr>
        <w:t xml:space="preserve"> but </w:t>
      </w:r>
      <w:r w:rsidR="00727233">
        <w:rPr>
          <w:rFonts w:cs="Times New Roman"/>
        </w:rPr>
        <w:t xml:space="preserve">the </w:t>
      </w:r>
      <w:r w:rsidR="00940B46">
        <w:rPr>
          <w:rFonts w:cs="Times New Roman"/>
        </w:rPr>
        <w:t xml:space="preserve">limitation </w:t>
      </w:r>
      <w:r w:rsidR="00727233">
        <w:rPr>
          <w:rFonts w:cs="Times New Roman"/>
        </w:rPr>
        <w:t>was observed. In study, by</w:t>
      </w:r>
      <w:r w:rsidR="00940B46">
        <w:rPr>
          <w:rFonts w:cs="Times New Roman"/>
        </w:rPr>
        <w:t xml:space="preserve"> using r</w:t>
      </w:r>
      <w:r w:rsidR="00940B46">
        <w:rPr>
          <w:color w:val="000000"/>
          <w:shd w:val="clear" w:color="auto" w:fill="FFFFFF"/>
        </w:rPr>
        <w:t>Sj16</w:t>
      </w:r>
      <w:r w:rsidR="00A51F4B" w:rsidRPr="00A51F4B">
        <w:rPr>
          <w:rFonts w:cs="Times New Roman"/>
        </w:rPr>
        <w:t xml:space="preserve"> </w:t>
      </w:r>
      <w:r w:rsidR="00436A56">
        <w:rPr>
          <w:rFonts w:cs="Times New Roman"/>
        </w:rPr>
        <w: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.the treatment had some impact on DSS-induced colitis in mice, but it did not return the animal to normal</w:t>
      </w:r>
      <w:r w:rsidR="00727233">
        <w:rPr>
          <w:rFonts w:cs="Times New Roman"/>
        </w:rPr>
        <w:t xml:space="preserve"> and by using </w:t>
      </w:r>
      <w:proofErr w:type="spellStart"/>
      <w:r w:rsidR="00727233" w:rsidRPr="0022117E">
        <w:rPr>
          <w:rFonts w:cs="Times New Roman"/>
        </w:rPr>
        <w:t>sulfasalazin</w:t>
      </w:r>
      <w:proofErr w:type="spellEnd"/>
      <w:r w:rsidR="00727233">
        <w:rPr>
          <w:rFonts w:cs="Times New Roman"/>
        </w:rPr>
        <w:t xml:space="preserve"> in combination with herbal m</w:t>
      </w:r>
      <w:r w:rsidR="00727233" w:rsidRPr="00727233">
        <w:rPr>
          <w:rFonts w:cs="Times New Roman"/>
        </w:rPr>
        <w:t xml:space="preserve">edicine </w:t>
      </w:r>
      <w:r w:rsidR="00727233">
        <w:rPr>
          <w:rFonts w:cs="Times New Roman"/>
        </w:rPr>
        <w:t>it o</w:t>
      </w:r>
      <w:r w:rsidR="00727233">
        <w:rPr>
          <w:color w:val="000000"/>
          <w:shd w:val="clear" w:color="auto" w:fill="FFFFFF"/>
        </w:rPr>
        <w:t xml:space="preserve">ffered a better response for </w:t>
      </w:r>
      <w:r w:rsidR="00727233">
        <w:rPr>
          <w:rFonts w:cs="Times New Roman"/>
        </w:rPr>
        <w:t>DSS-induced ulcerative colitis m</w:t>
      </w:r>
      <w:r w:rsidR="00727233" w:rsidRPr="00727233">
        <w:rPr>
          <w:rFonts w:cs="Times New Roman"/>
        </w:rPr>
        <w:t>ice</w:t>
      </w:r>
      <w:r w:rsidR="00727233">
        <w:rPr>
          <w:rFonts w:cs="Times New Roman"/>
        </w:rPr>
        <w:t xml:space="preserve"> </w:t>
      </w:r>
      <w:r w:rsidR="00727233">
        <w:rPr>
          <w:color w:val="000000"/>
          <w:shd w:val="clear" w:color="auto" w:fill="FFFFFF"/>
        </w:rPr>
        <w:t>for human UC than sulfasalazine alone</w:t>
      </w:r>
      <w:r w:rsidR="00CB7282" w:rsidRPr="0022117E">
        <w:rPr>
          <w:rFonts w:cs="Times New Roman"/>
        </w:rPr>
        <w:t>RC</w:t>
      </w:r>
      <w:r w:rsidR="00CB7282">
        <w:rPr>
          <w:rFonts w:cs="Times New Roman"/>
        </w:rPr>
        <w:t>J</w:t>
      </w:r>
      <w:r w:rsidR="00626F51" w:rsidRPr="0022117E">
        <w:rPr>
          <w:rFonts w:cs="Times New Roman"/>
        </w:rPr>
        <w:t>results</w:t>
      </w:r>
      <w:r w:rsidR="000C09A8" w:rsidRPr="0022117E">
        <w:rPr>
          <w:rFonts w:cs="Times New Roman"/>
        </w:rPr>
        <w:fldChar w:fldCharType="begin"/>
      </w:r>
      <w:r w:rsidR="007202B5">
        <w:rPr>
          <w:rFonts w:cs="Times New Roman"/>
        </w:rPr>
        <w:instrText xml:space="preserve"> ADDIN EN.CITE &lt;EndNote&gt;&lt;Cite&gt;&lt;Author&gt;Wang&lt;/Author&gt;&lt;Year&gt;2017&lt;/Year&gt;&lt;RecNum&gt;0&lt;/RecNum&gt;&lt;IDText&gt;rSj16 Protects against DSS-Induced Colitis by Inhibiting the PPAR-α Signaling Pathway&lt;/IDText&gt;&lt;DisplayText&gt;&lt;style face="superscript"&gt;28&lt;/style&gt;&lt;/DisplayText&gt;&lt;record&gt;&lt;urls&gt;&lt;related-urls&gt;&lt;url&gt;http://dx.doi.org/10.7150/thno.20359&lt;/url&gt;&lt;/related-urls&gt;&lt;/urls&gt;&lt;isbn&gt;1838-7640 (Electronic)&lt;/isbn&gt;&lt;titles&gt;&lt;title&gt;rSj16 Protects against DSS-Induced Colitis by Inhibiting the PPAR-α Signaling Pathway&lt;/title&gt;&lt;secondary-title&gt;Theranostics&lt;/secondary-title&gt;&lt;/titles&gt;&lt;pages&gt;3446-60&lt;/pages&gt;&lt;number&gt;14&lt;/number&gt;&lt;contributors&gt;&lt;authors&gt;&lt;author&gt;Wang, L.&lt;/author&gt;&lt;author&gt;Xie, H.&lt;/author&gt;&lt;author&gt;Xu, L.&lt;/author&gt;&lt;author&gt;Liao, Q.&lt;/author&gt;&lt;author&gt;Wan, S.&lt;/author&gt;&lt;author&gt;Yu, Z.&lt;/author&gt;&lt;author&gt;Lin, D.&lt;/author&gt;&lt;author&gt;Zhang, B.&lt;/author&gt;&lt;author&gt;Lv, Z.&lt;/author&gt;&lt;author&gt;Wu, Z.&lt;/author&gt;&lt;author&gt;Sun, X.&lt;/author&gt;&lt;/authors&gt;&lt;/contributors&gt;&lt;language&gt;eng&lt;/language&gt;&lt;added-date format="utc"&gt;1562359287&lt;/added-date&gt;&lt;ref-type name="Book Section"&gt;5&lt;/ref-type&gt;&lt;auth-address&gt;Department of parasitology of Zhongshan School of Medicine, Sun Yat-sen University, Guangzhou, Guangdong 510080, China&amp;#xD;Department of Preventive Medicine, School of Medicine, Ningbo University, Zhejiang, Ningbo 315211, China.&lt;/auth-address&gt;&lt;dates&gt;&lt;year&gt;2017&lt;/year&gt;&lt;/dates&gt;&lt;rec-number&gt;181&lt;/rec-number&gt;&lt;last-updated-date format="utc"&gt;1562359287&lt;/last-updated-date&gt;&lt;accession-num&gt;28912887&lt;/accession-num&gt;&lt;electronic-resource-num&gt;10.7150/thno.20359&lt;/electronic-resource-num&gt;&lt;volume&gt;7&lt;/volume&gt;&lt;/record&gt;&lt;/Cite&gt;&lt;/EndNote&gt;</w:instrText>
      </w:r>
      <w:r w:rsidR="000C09A8" w:rsidRPr="0022117E">
        <w:rPr>
          <w:rFonts w:cs="Times New Roman"/>
        </w:rPr>
        <w:fldChar w:fldCharType="separate"/>
      </w:r>
      <w:r w:rsidR="007202B5" w:rsidRPr="007202B5">
        <w:rPr>
          <w:rFonts w:cs="Times New Roman"/>
          <w:noProof/>
          <w:vertAlign w:val="superscript"/>
        </w:rPr>
        <w:t>28</w:t>
      </w:r>
      <w:r w:rsidR="000C09A8" w:rsidRPr="0022117E">
        <w:rPr>
          <w:rFonts w:cs="Times New Roman"/>
        </w:rPr>
        <w:fldChar w:fldCharType="end"/>
      </w:r>
      <w:r w:rsidR="00626F51" w:rsidRPr="0022117E">
        <w:rPr>
          <w:rFonts w:cs="Times New Roman"/>
        </w:rPr>
        <w:t>. an</w:t>
      </w:r>
      <w:r w:rsidR="00940B46">
        <w:rPr>
          <w:rFonts w:cs="Times New Roman"/>
        </w:rPr>
        <w:t>d</w:t>
      </w:r>
      <w:r w:rsidR="00626F51" w:rsidRPr="0022117E">
        <w:rPr>
          <w:rFonts w:cs="Times New Roman"/>
        </w:rPr>
        <w:t xml:space="preserve"> ce</w:t>
      </w:r>
      <w:r w:rsidR="000C09A8" w:rsidRPr="0022117E">
        <w:rPr>
          <w:rFonts w:cs="Times New Roman"/>
        </w:rPr>
        <w:fldChar w:fldCharType="begin"/>
      </w:r>
      <w:r w:rsidR="007202B5">
        <w:rPr>
          <w:rFonts w:cs="Times New Roman"/>
        </w:rPr>
        <w:instrText xml:space="preserve"> ADDIN EN.CITE &lt;EndNote&gt;&lt;Cite&gt;&lt;Author&gt;Shin&lt;/Author&gt;&lt;Year&gt;2017&lt;/Year&gt;&lt;RecNum&gt;0&lt;/RecNum&gt;&lt;IDText&gt;Comparative Evaluation between Sulfasalazine Alone and in Combination with Herbal Medicine on DSS-Induced Ulcerative Colitis Mice&lt;/IDText&gt;&lt;DisplayText&gt;&lt;style face="superscript"&gt;29&lt;/style&gt;&lt;/DisplayText&gt;&lt;record&gt;&lt;urls&gt;&lt;related-urls&gt;&lt;url&gt;http://dx.doi.org/10.1155/2017/6742652&lt;/url&gt;&lt;/related-urls&gt;&lt;/urls&gt;&lt;isbn&gt;2314-6133 (Print)2314-6141 (Electronic)&lt;/isbn&gt;&lt;custom2&gt;5606053&lt;/custom2&gt;&lt;titles&gt;&lt;title&gt;Comparative Evaluation between Sulfasalazine Alone and in Combination with Herbal Medicine on DSS-Induced Ulcerative Colitis Mice&lt;/title&gt;&lt;secondary-title&gt;Biomed Res Int&lt;/secondary-title&gt;&lt;/titles&gt;&lt;contributors&gt;&lt;authors&gt;&lt;author&gt;Shin, M. R.&lt;/author&gt;&lt;author&gt;Kim, K. J.&lt;/author&gt;&lt;author&gt;Kim, S. H.&lt;/author&gt;&lt;author&gt;Kim, S. J.&lt;/author&gt;&lt;author&gt;Seo, B. I.&lt;/author&gt;&lt;author&gt;An, H. J.&lt;/author&gt;&lt;author&gt;Roh, S. S.&lt;/author&gt;&lt;/authors&gt;&lt;/contributors&gt;&lt;language&gt;eng&lt;/language&gt;&lt;added-date format="utc"&gt;1562360145&lt;/added-date&gt;&lt;ref-type name="Journal Article"&gt;17&lt;/ref-type&gt;&lt;auth-address&gt;Department of Pharmacology, College of Korean Medicine, Sangji University, Wonju-si, Gangwon-do 26339, Republic of KoreaDepartment of Herbology, College of Korean Medicine, Daegu Haany University, 136 Shinchendong-ro, Suseong-gu, Daegu 42158, Republic of Korea&lt;/auth-address&gt;&lt;dates&gt;&lt;year&gt;2017&lt;/year&gt;&lt;/dates&gt;&lt;rec-number&gt;182&lt;/rec-number&gt;&lt;last-updated-date format="utc"&gt;1562360145&lt;/last-updated-date&gt;&lt;accession-num&gt;29018816&lt;/accession-num&gt;&lt;electronic-resource-num&gt;10.1155/2017/6742652&lt;/electronic-resource-num&gt;&lt;volume&gt;2017&lt;/volume&gt;&lt;/record&gt;&lt;/Cite&gt;&lt;/EndNote&gt;</w:instrText>
      </w:r>
      <w:r w:rsidR="000C09A8" w:rsidRPr="0022117E">
        <w:rPr>
          <w:rFonts w:cs="Times New Roman"/>
        </w:rPr>
        <w:fldChar w:fldCharType="separate"/>
      </w:r>
      <w:r w:rsidR="007202B5" w:rsidRPr="007202B5">
        <w:rPr>
          <w:rFonts w:cs="Times New Roman"/>
          <w:noProof/>
          <w:vertAlign w:val="superscript"/>
        </w:rPr>
        <w:t>29</w:t>
      </w:r>
      <w:r w:rsidR="000C09A8" w:rsidRPr="0022117E">
        <w:rPr>
          <w:rFonts w:cs="Times New Roman"/>
        </w:rPr>
        <w:fldChar w:fldCharType="end"/>
      </w:r>
      <w:r w:rsidR="00626F51" w:rsidRPr="0022117E">
        <w:rPr>
          <w:rFonts w:cs="Times New Roman"/>
        </w:rPr>
        <w:t xml:space="preserve">. </w:t>
      </w:r>
      <w:r w:rsidR="00727233">
        <w:rPr>
          <w:rFonts w:cs="Times New Roman"/>
        </w:rPr>
        <w:t>In current study, t</w:t>
      </w:r>
      <w:r w:rsidR="00626F51" w:rsidRPr="0022117E">
        <w:rPr>
          <w:rFonts w:cs="Times New Roman"/>
        </w:rPr>
        <w:t xml:space="preserve">he </w:t>
      </w:r>
      <w:r w:rsidR="00CB7282" w:rsidRPr="0022117E">
        <w:rPr>
          <w:rFonts w:cs="Times New Roman"/>
        </w:rPr>
        <w:t>RC</w:t>
      </w:r>
      <w:r w:rsidR="00CB7282">
        <w:rPr>
          <w:rFonts w:cs="Times New Roman"/>
        </w:rPr>
        <w:t>J</w:t>
      </w:r>
      <w:r w:rsidR="00727233">
        <w:rPr>
          <w:rFonts w:cs="Times New Roman"/>
        </w:rPr>
        <w:t xml:space="preserve"> </w:t>
      </w:r>
      <w:r w:rsidR="00757BEC">
        <w:rPr>
          <w:rFonts w:cs="Times New Roman"/>
        </w:rPr>
        <w:t>showed</w:t>
      </w:r>
      <w:r w:rsidR="00626F51" w:rsidRPr="0022117E">
        <w:rPr>
          <w:rFonts w:cs="Times New Roman"/>
        </w:rPr>
        <w:t xml:space="preserve"> more effective </w:t>
      </w:r>
      <w:r w:rsidR="00757BEC">
        <w:rPr>
          <w:rFonts w:cs="Times New Roman"/>
        </w:rPr>
        <w:t xml:space="preserve">response, </w:t>
      </w:r>
      <w:r w:rsidR="00244F46">
        <w:rPr>
          <w:color w:val="000000"/>
          <w:shd w:val="clear" w:color="auto" w:fill="FFFFFF"/>
        </w:rPr>
        <w:t xml:space="preserve">attenuated clinical activity </w:t>
      </w:r>
      <w:r w:rsidR="00757BEC">
        <w:rPr>
          <w:color w:val="000000"/>
          <w:shd w:val="clear" w:color="auto" w:fill="FFFFFF"/>
        </w:rPr>
        <w:t xml:space="preserve">i.e., </w:t>
      </w:r>
      <w:r w:rsidR="00757BEC" w:rsidRPr="0022117E">
        <w:rPr>
          <w:rFonts w:cs="Times New Roman"/>
        </w:rPr>
        <w:t xml:space="preserve">the colon length shortening, decreased body weight and the higher DAI </w:t>
      </w:r>
      <w:r w:rsidR="00244F46">
        <w:rPr>
          <w:color w:val="000000"/>
          <w:shd w:val="clear" w:color="auto" w:fill="FFFFFF"/>
        </w:rPr>
        <w:t xml:space="preserve">of DSS-induced colitis mice </w:t>
      </w:r>
      <w:r w:rsidR="00626F51" w:rsidRPr="0022117E">
        <w:rPr>
          <w:rFonts w:cs="Times New Roman"/>
        </w:rPr>
        <w:t xml:space="preserve">than the </w:t>
      </w:r>
      <w:r w:rsidR="00727233" w:rsidRPr="000A22CD">
        <w:rPr>
          <w:rFonts w:cs="Times New Roman"/>
        </w:rPr>
        <w:t>immunoregulatory compound</w:t>
      </w:r>
      <w:r w:rsidR="00727233">
        <w:rPr>
          <w:rFonts w:cs="Times New Roman"/>
        </w:rPr>
        <w:t xml:space="preserve"> and </w:t>
      </w:r>
      <w:r w:rsidR="00626F51" w:rsidRPr="0022117E">
        <w:rPr>
          <w:rFonts w:cs="Times New Roman"/>
        </w:rPr>
        <w:t>anti-inflammatory drug</w:t>
      </w:r>
      <w:r w:rsidR="00757BEC">
        <w:rPr>
          <w:rFonts w:cs="Times New Roman"/>
        </w:rPr>
        <w:t>.</w:t>
      </w:r>
      <w:r w:rsidR="00626F51" w:rsidRPr="0022117E">
        <w:rPr>
          <w:rFonts w:cs="Times New Roman"/>
        </w:rPr>
        <w:t xml:space="preserve"> </w:t>
      </w:r>
    </w:p>
    <w:p w14:paraId="591EE2BA" w14:textId="77777777" w:rsidR="00D05E58" w:rsidRDefault="00C208BE" w:rsidP="00D05E58">
      <w:pPr>
        <w:spacing w:after="0" w:line="360" w:lineRule="auto"/>
        <w:ind w:firstLine="720"/>
        <w:jc w:val="both"/>
        <w:rPr>
          <w:rFonts w:cs="Times New Roman"/>
        </w:rPr>
      </w:pPr>
      <w:r>
        <w:rPr>
          <w:color w:val="000000"/>
          <w:shd w:val="clear" w:color="auto" w:fill="FFFFFF"/>
        </w:rPr>
        <w:t xml:space="preserve">Cytokines are small peptide proteins produced mainly by immune cells, wherein they act as key pathophysiological regulators that governs the occurrence, development and, ultimately </w:t>
      </w:r>
      <w:r w:rsidR="005C59D1">
        <w:rPr>
          <w:color w:val="000000"/>
          <w:shd w:val="clear" w:color="auto" w:fill="FFFFFF"/>
        </w:rPr>
        <w:t>led</w:t>
      </w:r>
      <w:r>
        <w:rPr>
          <w:color w:val="000000"/>
          <w:shd w:val="clear" w:color="auto" w:fill="FFFFFF"/>
        </w:rPr>
        <w:t xml:space="preserve"> of inflammation</w:t>
      </w:r>
      <w:r w:rsidR="005C59D1">
        <w:rPr>
          <w:color w:val="000000"/>
          <w:shd w:val="clear" w:color="auto" w:fill="FFFFFF"/>
        </w:rPr>
        <w:t xml:space="preserve"> that characteristic features of IBD.</w:t>
      </w:r>
      <w:r>
        <w:rPr>
          <w:color w:val="000000"/>
          <w:shd w:val="clear" w:color="auto" w:fill="FFFFFF"/>
        </w:rPr>
        <w:t xml:space="preserve"> </w:t>
      </w:r>
      <w:r w:rsidR="000F09BA" w:rsidRPr="0022117E">
        <w:rPr>
          <w:rFonts w:cs="Times New Roman"/>
        </w:rPr>
        <w:t>n</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 xml:space="preserve">. </w:t>
      </w:r>
      <w:r w:rsidR="005C59D1">
        <w:rPr>
          <w:color w:val="000000"/>
          <w:shd w:val="clear" w:color="auto" w:fill="FFFFFF"/>
        </w:rPr>
        <w:t xml:space="preserve">In IBD, the innate immune response plays </w:t>
      </w:r>
      <w:r w:rsidR="005C59D1">
        <w:rPr>
          <w:color w:val="000000"/>
          <w:shd w:val="clear" w:color="auto" w:fill="FFFFFF"/>
        </w:rPr>
        <w:lastRenderedPageBreak/>
        <w:t>a pivotal role</w:t>
      </w:r>
      <w:r w:rsidR="005C59D1" w:rsidRPr="0022117E">
        <w:rPr>
          <w:rFonts w:cs="Times New Roman"/>
        </w:rPr>
        <w:t xml:space="preserve"> </w:t>
      </w:r>
      <w:r w:rsidR="005C59D1">
        <w:rPr>
          <w:rFonts w:cs="Times New Roman"/>
        </w:rPr>
        <w:t xml:space="preserve">and </w:t>
      </w:r>
      <w:r w:rsidR="000F09BA" w:rsidRPr="0022117E">
        <w:rPr>
          <w:rFonts w:cs="Times New Roman"/>
        </w:rPr>
        <w:t>DSS</w:t>
      </w:r>
      <w:r w:rsidR="005C59D1">
        <w:rPr>
          <w:rFonts w:cs="Times New Roman"/>
        </w:rPr>
        <w:t>-mediated stimulation of -</w:t>
      </w:r>
      <w:r w:rsidR="000F09BA" w:rsidRPr="0022117E">
        <w:rPr>
          <w:rFonts w:cs="Times New Roman"/>
        </w:rPr>
        <w:t xml:space="preserve"> pro-inflammatory cytokines </w:t>
      </w:r>
      <w:r w:rsidR="009C1F80">
        <w:rPr>
          <w:rFonts w:cs="Times New Roman"/>
        </w:rPr>
        <w:t xml:space="preserve">are </w:t>
      </w:r>
      <w:r w:rsidR="000F09BA" w:rsidRPr="0022117E">
        <w:rPr>
          <w:rFonts w:cs="Times New Roman"/>
        </w:rPr>
        <w:t>in</w:t>
      </w:r>
      <w:r w:rsidR="009C1F80">
        <w:rPr>
          <w:rFonts w:cs="Times New Roman"/>
        </w:rPr>
        <w:t>volved</w:t>
      </w:r>
      <w:r w:rsidR="000F09BA" w:rsidRPr="0022117E">
        <w:rPr>
          <w:rFonts w:cs="Times New Roman"/>
        </w:rPr>
        <w:t xml:space="preserve"> colitis</w:t>
      </w:r>
      <w:r w:rsidR="000C09A8" w:rsidRPr="0022117E">
        <w:rPr>
          <w:rFonts w:cs="Times New Roman"/>
          <w:noProof/>
        </w:rPr>
        <w:fldChar w:fldCharType="begin"/>
      </w:r>
      <w:r w:rsidR="007202B5">
        <w:rPr>
          <w:rFonts w:cs="Times New Roman"/>
          <w:noProof/>
        </w:rPr>
        <w:instrText xml:space="preserve"> ADDIN EN.CITE &lt;EndNote&gt;&lt;Cite&gt;&lt;Author&gt;Alex&lt;/Author&gt;&lt;Year&gt;2009&lt;/Year&gt;&lt;RecNum&gt;0&lt;/RecNum&gt;&lt;IDText&gt;Distinct Cytokine Patterns Identified from Multiplex Profiles of Murine DSS and TNBS-Induced Colitis&lt;/IDText&gt;&lt;DisplayText&gt;&lt;style face="superscript"&gt;30&lt;/style&gt;&lt;/DisplayText&gt;&lt;record&gt;&lt;dates&gt;&lt;pub-dates&gt;&lt;date&gt;Mar&lt;/date&gt;&lt;/pub-dates&gt;&lt;year&gt;2009&lt;/year&gt;&lt;/dates&gt;&lt;urls&gt;&lt;related-urls&gt;&lt;url&gt;http://dx.doi.org/10.1002/ibd.20753&lt;/url&gt;&lt;/related-urls&gt;&lt;/urls&gt;&lt;isbn&gt;1078-0998 (Print)1536-4844 (Electronic)&lt;/isbn&gt;&lt;custom2&gt;2643312&lt;/custom2&gt;&lt;titles&gt;&lt;title&gt;Distinct Cytokine Patterns Identified from Multiplex Profiles of Murine DSS and TNBS-Induced Colitis&lt;/title&gt;&lt;secondary-title&gt;Inflamm Bowel Dis&lt;/secondary-title&gt;&lt;/titles&gt;&lt;pages&gt;341-52&lt;/pages&gt;&lt;number&gt;3&lt;/number&gt;&lt;contributors&gt;&lt;authors&gt;&lt;author&gt;Alex, P.&lt;/author&gt;&lt;author&gt;Zachos, N. C.&lt;/author&gt;&lt;author&gt;Nguyen, T.&lt;/author&gt;&lt;author&gt;Gonzales, L.&lt;/author&gt;&lt;author&gt;Chen, T. E.&lt;/author&gt;&lt;author&gt;Conklin, L. S.&lt;/author&gt;&lt;author&gt;Centola, M.&lt;/author&gt;&lt;author&gt;Li, X.&lt;/author&gt;&lt;/authors&gt;&lt;/contributors&gt;&lt;language&gt;eng&lt;/language&gt;&lt;added-date format="utc"&gt;1560200209&lt;/added-date&gt;&lt;ref-type name="Journal Article"&gt;17&lt;/ref-type&gt;&lt;auth-address&gt;Div of Gastroenterology, Dept of Medicine, Johns Hopkins University, Baltimore, MDImmunology, Oklahoma Medical Research Foundation, Oklahoma City, OK&lt;/auth-address&gt;&lt;rec-number&gt;179&lt;/rec-number&gt;&lt;last-updated-date format="utc"&gt;1560200209&lt;/last-updated-date&gt;&lt;accession-num&gt;18942757&lt;/accession-num&gt;&lt;electronic-resource-num&gt;10.1002/ibd.20753&lt;/electronic-resource-num&gt;&lt;volume&gt;15&lt;/volume&gt;&lt;/record&gt;&lt;/Cite&gt;&lt;/EndNote&gt;</w:instrText>
      </w:r>
      <w:r w:rsidR="000C09A8" w:rsidRPr="0022117E">
        <w:rPr>
          <w:rFonts w:cs="Times New Roman"/>
          <w:noProof/>
        </w:rPr>
        <w:fldChar w:fldCharType="separate"/>
      </w:r>
      <w:r w:rsidR="007202B5" w:rsidRPr="007202B5">
        <w:rPr>
          <w:rFonts w:cs="Times New Roman"/>
          <w:noProof/>
          <w:vertAlign w:val="superscript"/>
        </w:rPr>
        <w:t>30</w:t>
      </w:r>
      <w:r w:rsidR="000C09A8" w:rsidRPr="0022117E">
        <w:rPr>
          <w:rFonts w:cs="Times New Roman"/>
          <w:noProof/>
        </w:rPr>
        <w:fldChar w:fldCharType="end"/>
      </w:r>
      <w:r w:rsidR="000F09BA" w:rsidRPr="0022117E">
        <w:rPr>
          <w:rFonts w:cs="Times New Roman"/>
          <w:noProof/>
        </w:rPr>
        <w:t>,</w:t>
      </w:r>
      <w:r w:rsidR="000C09A8" w:rsidRPr="0022117E">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PEVuZE5vdGU+PENpdGU+PEF1dGhvcj5MaTwvQXV0aG9yPjxZZWFyPjIwMTg8L1llYXI+PFJlY051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0F09BA" w:rsidRPr="0022117E">
        <w:rPr>
          <w:rFonts w:cs="Times New Roman"/>
          <w:noProof/>
          <w:vertAlign w:val="superscript"/>
        </w:rPr>
        <w:t>19</w:t>
      </w:r>
      <w:r w:rsidR="000C09A8" w:rsidRPr="0022117E">
        <w:rPr>
          <w:rFonts w:cs="Times New Roman"/>
          <w:noProof/>
        </w:rPr>
        <w:fldChar w:fldCharType="end"/>
      </w:r>
      <w:r w:rsidR="000F09BA" w:rsidRPr="0022117E">
        <w:rPr>
          <w:rFonts w:cs="Times New Roman"/>
        </w:rPr>
        <w:t>.,</w:t>
      </w:r>
      <w:r w:rsidR="009C1F80">
        <w:rPr>
          <w:rFonts w:cs="Times New Roman"/>
        </w:rPr>
        <w:t xml:space="preserve">In our study, </w:t>
      </w:r>
      <w:r w:rsidR="009C1F80" w:rsidRPr="009C1F80">
        <w:rPr>
          <w:rFonts w:cs="Times New Roman"/>
        </w:rPr>
        <w:t>we were able to demonstrate tha</w:t>
      </w:r>
      <w:r w:rsidR="00DC08F2">
        <w:rPr>
          <w:rFonts w:cs="Times New Roman"/>
        </w:rPr>
        <w:t>t</w:t>
      </w:r>
      <w:r w:rsidR="000F09BA" w:rsidRPr="0022117E">
        <w:rPr>
          <w:rFonts w:cs="Times New Roman"/>
        </w:rPr>
        <w:t xml:space="preserve"> DSS supported this trend by increasing many pro-inflammatory cytokines</w:t>
      </w:r>
      <w:r w:rsidR="004E22FF">
        <w:rPr>
          <w:rFonts w:cs="Times New Roman"/>
        </w:rPr>
        <w:t xml:space="preserve"> and</w:t>
      </w:r>
      <w:r w:rsidR="00B723B8">
        <w:rPr>
          <w:rFonts w:cs="Times New Roman"/>
        </w:rPr>
        <w:t xml:space="preserve"> </w:t>
      </w:r>
      <w:r w:rsidR="004E22FF" w:rsidRPr="0022117E">
        <w:rPr>
          <w:rFonts w:cs="Times New Roman"/>
        </w:rPr>
        <w:t>RC</w:t>
      </w:r>
      <w:r w:rsidR="004E22FF">
        <w:rPr>
          <w:rFonts w:cs="Times New Roman"/>
        </w:rPr>
        <w:t>J</w:t>
      </w:r>
      <w:r w:rsidR="00B723B8">
        <w:rPr>
          <w:rFonts w:cs="Times New Roman"/>
        </w:rPr>
        <w:t xml:space="preserve"> </w:t>
      </w:r>
      <w:r w:rsidR="00980A83">
        <w:rPr>
          <w:rFonts w:cs="Times New Roman"/>
        </w:rPr>
        <w:t>administration</w:t>
      </w:r>
      <w:r w:rsidR="000F09BA" w:rsidRPr="0022117E">
        <w:rPr>
          <w:rFonts w:cs="Times New Roman"/>
        </w:rPr>
        <w:t xml:space="preserve"> </w:t>
      </w:r>
      <w:r w:rsidR="009C1F80">
        <w:rPr>
          <w:rFonts w:cs="Times New Roman"/>
        </w:rPr>
        <w:t>a</w:t>
      </w:r>
      <w:r w:rsidR="00DC08F2">
        <w:rPr>
          <w:rFonts w:cs="Times New Roman"/>
        </w:rPr>
        <w:t>ttenuated these</w:t>
      </w:r>
      <w:r w:rsidR="009C1F80">
        <w:rPr>
          <w:rFonts w:cs="Times New Roman"/>
        </w:rPr>
        <w:t xml:space="preserve"> </w:t>
      </w:r>
      <w:r w:rsidR="00DC08F2">
        <w:rPr>
          <w:rFonts w:cs="Times New Roman"/>
        </w:rPr>
        <w:t xml:space="preserve">inflammatory </w:t>
      </w:r>
      <w:r w:rsidR="006233F5">
        <w:rPr>
          <w:rFonts w:cs="Times New Roman"/>
        </w:rPr>
        <w:t>response. Furthermore</w:t>
      </w:r>
      <w:r w:rsidR="00EA6A4F">
        <w:rPr>
          <w:rFonts w:cs="Times New Roman"/>
          <w:iCs/>
        </w:rPr>
        <w:t xml:space="preserve">, </w:t>
      </w:r>
      <w:r w:rsidR="000F09BA" w:rsidRPr="00F95C47">
        <w:rPr>
          <w:rFonts w:cs="Times New Roman"/>
          <w:iCs/>
        </w:rPr>
        <w:t>H&amp;E staining revealed the greatest inflammatory cell infiltration</w:t>
      </w:r>
      <w:r w:rsidR="008655EC">
        <w:rPr>
          <w:rFonts w:cs="Times New Roman"/>
          <w:iCs/>
        </w:rPr>
        <w:t>,</w:t>
      </w:r>
      <w:r w:rsidR="000F09BA" w:rsidRPr="00F95C47">
        <w:rPr>
          <w:rFonts w:cs="Times New Roman"/>
          <w:iCs/>
        </w:rPr>
        <w:t xml:space="preserve"> intestinal architectural change</w:t>
      </w:r>
      <w:r w:rsidR="008655EC">
        <w:rPr>
          <w:rFonts w:cs="Times New Roman"/>
          <w:iCs/>
        </w:rPr>
        <w:t>,</w:t>
      </w:r>
      <w:r w:rsidR="000F09BA" w:rsidRPr="00F95C47">
        <w:rPr>
          <w:rFonts w:cs="Times New Roman"/>
          <w:iCs/>
        </w:rPr>
        <w:t xml:space="preserve"> </w:t>
      </w:r>
      <w:r w:rsidR="008655EC">
        <w:rPr>
          <w:rFonts w:cs="Times New Roman"/>
          <w:iCs/>
        </w:rPr>
        <w:t xml:space="preserve">a </w:t>
      </w:r>
      <w:r w:rsidR="008655EC" w:rsidRPr="00F95C47">
        <w:rPr>
          <w:rFonts w:cs="Times New Roman"/>
          <w:iCs/>
        </w:rPr>
        <w:t xml:space="preserve">loss of villi and necrosis of intestinal surface </w:t>
      </w:r>
      <w:r w:rsidR="000F09BA" w:rsidRPr="00F95C47">
        <w:rPr>
          <w:rFonts w:cs="Times New Roman"/>
          <w:iCs/>
        </w:rPr>
        <w:t>in the DSS</w:t>
      </w:r>
      <w:r w:rsidR="008655EC">
        <w:rPr>
          <w:rFonts w:cs="Times New Roman"/>
          <w:iCs/>
        </w:rPr>
        <w:t>-</w:t>
      </w:r>
      <w:r w:rsidR="000F09BA" w:rsidRPr="00F95C47">
        <w:rPr>
          <w:rFonts w:cs="Times New Roman"/>
          <w:iCs/>
        </w:rPr>
        <w:t xml:space="preserve"> treated </w:t>
      </w:r>
      <w:proofErr w:type="spellStart"/>
      <w:proofErr w:type="gramStart"/>
      <w:r w:rsidR="000F09BA" w:rsidRPr="00F95C47">
        <w:rPr>
          <w:rFonts w:cs="Times New Roman"/>
          <w:iCs/>
        </w:rPr>
        <w:t>mice.</w:t>
      </w:r>
      <w:r w:rsidR="008655EC">
        <w:rPr>
          <w:rFonts w:cs="Times New Roman"/>
          <w:iCs/>
        </w:rPr>
        <w:t>Whereas</w:t>
      </w:r>
      <w:proofErr w:type="spellEnd"/>
      <w:proofErr w:type="gramEnd"/>
      <w:r w:rsidR="000F09BA" w:rsidRPr="00F95C47">
        <w:rPr>
          <w:rFonts w:cs="Times New Roman"/>
          <w:iCs/>
        </w:rPr>
        <w:t xml:space="preserve">. </w:t>
      </w:r>
      <w:r w:rsidR="008655EC">
        <w:rPr>
          <w:rFonts w:cs="Times New Roman"/>
          <w:iCs/>
        </w:rPr>
        <w:t>b</w:t>
      </w:r>
      <w:r w:rsidR="00287A4A">
        <w:rPr>
          <w:rFonts w:cs="Times New Roman"/>
          <w:iCs/>
        </w:rPr>
        <w:t>oth</w:t>
      </w:r>
      <w:r w:rsidR="008655EC">
        <w:rPr>
          <w:rFonts w:cs="Times New Roman"/>
          <w:iCs/>
        </w:rPr>
        <w:t xml:space="preserve"> </w:t>
      </w:r>
      <w:r w:rsidR="000F09BA" w:rsidRPr="00F95C47">
        <w:rPr>
          <w:rFonts w:cs="Times New Roman"/>
          <w:iCs/>
        </w:rPr>
        <w:t xml:space="preserve">control and </w:t>
      </w:r>
      <w:r w:rsidR="00287A4A" w:rsidRPr="00F95C47">
        <w:rPr>
          <w:rFonts w:cs="Times New Roman"/>
          <w:iCs/>
        </w:rPr>
        <w:t>RC</w:t>
      </w:r>
      <w:r w:rsidR="00287A4A">
        <w:rPr>
          <w:rFonts w:cs="Times New Roman"/>
          <w:iCs/>
        </w:rPr>
        <w:t>J</w:t>
      </w:r>
      <w:r w:rsidR="008655EC">
        <w:rPr>
          <w:rFonts w:cs="Times New Roman"/>
          <w:iCs/>
        </w:rPr>
        <w:t xml:space="preserve"> </w:t>
      </w:r>
      <w:r w:rsidR="000F09BA" w:rsidRPr="00F95C47">
        <w:rPr>
          <w:rFonts w:cs="Times New Roman"/>
          <w:iCs/>
        </w:rPr>
        <w:t xml:space="preserve">groups did not show </w:t>
      </w:r>
      <w:r w:rsidR="008655EC">
        <w:rPr>
          <w:rFonts w:cs="Times New Roman"/>
          <w:iCs/>
        </w:rPr>
        <w:t xml:space="preserve">such kind of </w:t>
      </w:r>
      <w:proofErr w:type="spellStart"/>
      <w:proofErr w:type="gramStart"/>
      <w:r w:rsidR="008655EC">
        <w:rPr>
          <w:rFonts w:cs="Times New Roman"/>
          <w:iCs/>
        </w:rPr>
        <w:t>effect.</w:t>
      </w:r>
      <w:r w:rsidR="006233F5">
        <w:rPr>
          <w:rFonts w:cs="Times New Roman"/>
          <w:iCs/>
        </w:rPr>
        <w:t>Although</w:t>
      </w:r>
      <w:proofErr w:type="spellEnd"/>
      <w:proofErr w:type="gramEnd"/>
      <w:r w:rsidR="008655EC">
        <w:rPr>
          <w:rFonts w:cs="Times New Roman"/>
          <w:iCs/>
        </w:rPr>
        <w:t xml:space="preserve"> t</w:t>
      </w:r>
      <w:r w:rsidR="000F09BA" w:rsidRPr="00F95C47">
        <w:rPr>
          <w:rFonts w:cs="Times New Roman"/>
          <w:iCs/>
        </w:rPr>
        <w:t xml:space="preserve">he </w:t>
      </w:r>
      <w:r w:rsidR="00CA7983">
        <w:rPr>
          <w:rFonts w:cs="Times New Roman"/>
          <w:iCs/>
        </w:rPr>
        <w:t xml:space="preserve">supplementation of </w:t>
      </w:r>
      <w:r w:rsidR="000F09BA" w:rsidRPr="00F95C47">
        <w:rPr>
          <w:rFonts w:cs="Times New Roman"/>
          <w:iCs/>
        </w:rPr>
        <w:t>RC</w:t>
      </w:r>
      <w:r w:rsidR="00CA7983">
        <w:rPr>
          <w:rFonts w:cs="Times New Roman"/>
          <w:iCs/>
        </w:rPr>
        <w:t>J</w:t>
      </w:r>
      <w:r w:rsidR="000F09BA" w:rsidRPr="00F95C47">
        <w:rPr>
          <w:rFonts w:cs="Times New Roman"/>
          <w:iCs/>
        </w:rPr>
        <w:t xml:space="preserve"> had some</w:t>
      </w:r>
      <w:r w:rsidR="000F09BA" w:rsidRPr="000A22CD">
        <w:rPr>
          <w:rFonts w:cs="Times New Roman"/>
          <w:iCs/>
        </w:rPr>
        <w:t xml:space="preserve"> loss of villi, but not as significant as the DSS group. </w:t>
      </w:r>
      <w:proofErr w:type="gramStart"/>
      <w:r w:rsidR="000F09BA" w:rsidRPr="000A22CD">
        <w:rPr>
          <w:rFonts w:cs="Times New Roman"/>
          <w:iCs/>
        </w:rPr>
        <w:t>Similar</w:t>
      </w:r>
      <w:r w:rsidR="006233F5">
        <w:rPr>
          <w:rFonts w:cs="Times New Roman"/>
          <w:iCs/>
        </w:rPr>
        <w:t>ly,</w:t>
      </w:r>
      <w:r w:rsidR="00DA15CA">
        <w:rPr>
          <w:rFonts w:cs="Times New Roman"/>
          <w:iCs/>
        </w:rPr>
        <w:t xml:space="preserve"> </w:t>
      </w:r>
      <w:r w:rsidR="006233F5">
        <w:rPr>
          <w:rFonts w:cs="Times New Roman"/>
          <w:iCs/>
        </w:rPr>
        <w:t xml:space="preserve"> </w:t>
      </w:r>
      <w:r w:rsidR="000F09BA" w:rsidRPr="000A22CD">
        <w:rPr>
          <w:rFonts w:cs="Times New Roman"/>
          <w:iCs/>
        </w:rPr>
        <w:t xml:space="preserve"> </w:t>
      </w:r>
      <w:proofErr w:type="gramEnd"/>
      <w:r w:rsidR="006233F5">
        <w:rPr>
          <w:rFonts w:cs="Times New Roman"/>
          <w:iCs/>
        </w:rPr>
        <w:t xml:space="preserve">the </w:t>
      </w:r>
      <w:r w:rsidR="000F09BA" w:rsidRPr="000A22CD">
        <w:rPr>
          <w:rFonts w:cs="Times New Roman"/>
          <w:iCs/>
        </w:rPr>
        <w:t xml:space="preserve">PAS staining </w:t>
      </w:r>
      <w:r w:rsidR="00F4581A">
        <w:rPr>
          <w:rFonts w:cs="Times New Roman"/>
          <w:iCs/>
        </w:rPr>
        <w:t>showed</w:t>
      </w:r>
      <w:r w:rsidR="00F4581A" w:rsidRPr="000A22CD">
        <w:rPr>
          <w:rFonts w:cs="Times New Roman"/>
          <w:iCs/>
        </w:rPr>
        <w:t xml:space="preserve"> </w:t>
      </w:r>
      <w:r w:rsidR="000F09BA" w:rsidRPr="000A22CD">
        <w:rPr>
          <w:rFonts w:cs="Times New Roman"/>
          <w:iCs/>
        </w:rPr>
        <w:t xml:space="preserve"> </w:t>
      </w:r>
      <w:r w:rsidR="006233F5">
        <w:rPr>
          <w:rFonts w:cs="Times New Roman"/>
          <w:iCs/>
        </w:rPr>
        <w:t xml:space="preserve">the </w:t>
      </w:r>
      <w:r w:rsidR="000F09BA" w:rsidRPr="000A22CD">
        <w:rPr>
          <w:rFonts w:cs="Times New Roman"/>
          <w:iCs/>
        </w:rPr>
        <w:t xml:space="preserve">greatest loss of mucins in the DSS treated group </w:t>
      </w:r>
      <w:r w:rsidR="006233F5">
        <w:rPr>
          <w:rFonts w:cs="Times New Roman"/>
          <w:iCs/>
        </w:rPr>
        <w:t>while</w:t>
      </w:r>
      <w:r w:rsidR="00DA15CA">
        <w:rPr>
          <w:rFonts w:cs="Times New Roman"/>
          <w:iCs/>
        </w:rPr>
        <w:t xml:space="preserve"> other groups retained the mucin with  increase expression of Muc2 that suggested </w:t>
      </w:r>
      <w:r w:rsidR="00DA15CA" w:rsidRPr="0022117E">
        <w:rPr>
          <w:rFonts w:cs="Times New Roman"/>
        </w:rPr>
        <w:t>RC</w:t>
      </w:r>
      <w:r w:rsidR="00DA15CA">
        <w:rPr>
          <w:rFonts w:cs="Times New Roman"/>
        </w:rPr>
        <w:t>J</w:t>
      </w:r>
      <w:r w:rsidR="00DA15CA" w:rsidRPr="0022117E">
        <w:rPr>
          <w:rFonts w:cs="Times New Roman"/>
        </w:rPr>
        <w:t xml:space="preserve"> </w:t>
      </w:r>
      <w:r w:rsidR="00DA15CA">
        <w:rPr>
          <w:rFonts w:cs="Times New Roman"/>
        </w:rPr>
        <w:t>h</w:t>
      </w:r>
      <w:r w:rsidR="00DA15CA" w:rsidRPr="0022117E">
        <w:rPr>
          <w:rFonts w:cs="Times New Roman"/>
        </w:rPr>
        <w:t>a</w:t>
      </w:r>
      <w:r w:rsidR="00497300">
        <w:rPr>
          <w:rFonts w:cs="Times New Roman"/>
        </w:rPr>
        <w:t>s a</w:t>
      </w:r>
      <w:r w:rsidR="00DA15CA" w:rsidRPr="0022117E">
        <w:rPr>
          <w:rFonts w:cs="Times New Roman"/>
        </w:rPr>
        <w:t xml:space="preserve"> protective role against inflammatory colitis</w:t>
      </w:r>
      <w:r w:rsidR="00DA15CA">
        <w:rPr>
          <w:rFonts w:cs="Times New Roman"/>
        </w:rPr>
        <w:t xml:space="preserve"> in mice model</w:t>
      </w:r>
      <w:r w:rsidR="00DA15CA" w:rsidRPr="0022117E">
        <w:rPr>
          <w:rFonts w:cs="Times New Roman"/>
        </w:rPr>
        <w:t>.</w:t>
      </w:r>
      <w:r w:rsidR="00DA15CA">
        <w:rPr>
          <w:rFonts w:cs="Times New Roman"/>
          <w:iCs/>
        </w:rPr>
        <w:t xml:space="preserve"> </w:t>
      </w:r>
    </w:p>
    <w:p w14:paraId="10ECD3A3" w14:textId="77777777" w:rsidR="002E6D13" w:rsidRPr="0022117E" w:rsidRDefault="00497300" w:rsidP="00DD22AC">
      <w:pPr>
        <w:spacing w:after="0" w:line="360" w:lineRule="auto"/>
        <w:ind w:firstLine="720"/>
        <w:jc w:val="both"/>
        <w:rPr>
          <w:rFonts w:cs="Times New Roman"/>
        </w:rPr>
      </w:pPr>
      <w:r w:rsidRPr="009659A4">
        <w:rPr>
          <w:rFonts w:cs="Times New Roman"/>
          <w:b/>
        </w:rPr>
        <w:t>Next</w:t>
      </w:r>
      <w:r w:rsidRPr="009659A4">
        <w:rPr>
          <w:rFonts w:cs="Times New Roman"/>
        </w:rPr>
        <w:t xml:space="preserve">, </w:t>
      </w:r>
      <w:r w:rsidR="008311A7">
        <w:rPr>
          <w:rFonts w:cs="Times New Roman"/>
        </w:rPr>
        <w:t>i</w:t>
      </w:r>
      <w:r w:rsidR="008311A7" w:rsidRPr="008311A7">
        <w:rPr>
          <w:rFonts w:cs="Times New Roman"/>
        </w:rPr>
        <w:t>nhibitory e</w:t>
      </w:r>
      <w:r w:rsidR="008311A7" w:rsidRPr="009659A4">
        <w:rPr>
          <w:rFonts w:cs="Times New Roman"/>
        </w:rPr>
        <w:t xml:space="preserve">ffect of RCJ on </w:t>
      </w:r>
      <w:r w:rsidR="008311A7">
        <w:rPr>
          <w:rFonts w:cs="Times New Roman"/>
        </w:rPr>
        <w:t>the</w:t>
      </w:r>
      <w:r w:rsidR="008311A7" w:rsidRPr="009659A4">
        <w:rPr>
          <w:rFonts w:cs="Times New Roman"/>
        </w:rPr>
        <w:t xml:space="preserve"> cellular proliferation</w:t>
      </w:r>
      <w:r w:rsidR="008311A7">
        <w:rPr>
          <w:rFonts w:cs="Times New Roman"/>
        </w:rPr>
        <w:t xml:space="preserve"> of colon cancer</w:t>
      </w:r>
      <w:r w:rsidR="00C82031">
        <w:rPr>
          <w:rFonts w:cs="Times New Roman"/>
        </w:rPr>
        <w:t xml:space="preserve"> cells</w:t>
      </w:r>
      <w:r w:rsidR="008311A7">
        <w:rPr>
          <w:rFonts w:cs="Times New Roman"/>
        </w:rPr>
        <w:t xml:space="preserve"> without affecting normal colon</w:t>
      </w:r>
      <w:r w:rsidR="00C82031">
        <w:rPr>
          <w:rFonts w:cs="Times New Roman"/>
        </w:rPr>
        <w:t xml:space="preserve"> cells</w:t>
      </w:r>
      <w:r w:rsidR="008311A7">
        <w:rPr>
          <w:rFonts w:cs="Times New Roman"/>
        </w:rPr>
        <w:t xml:space="preserve"> was observed</w:t>
      </w:r>
      <w:r w:rsidR="008311A7" w:rsidRPr="009659A4">
        <w:rPr>
          <w:rFonts w:cs="Times New Roman"/>
        </w:rPr>
        <w:t xml:space="preserve"> </w:t>
      </w:r>
      <w:r w:rsidR="00C82031">
        <w:rPr>
          <w:rFonts w:cs="Times New Roman"/>
        </w:rPr>
        <w:t xml:space="preserve">This inhibitory effect was associated with stimulation of apoptosis.  </w:t>
      </w:r>
      <w:r w:rsidR="005E0060" w:rsidRPr="00D05E58">
        <w:rPr>
          <w:rFonts w:cs="Times New Roman"/>
        </w:rPr>
        <w:t xml:space="preserve">Furthermore, </w:t>
      </w:r>
      <w:r w:rsidR="00C82031">
        <w:rPr>
          <w:rFonts w:cs="Times New Roman"/>
        </w:rPr>
        <w:t xml:space="preserve">RCJ –treated </w:t>
      </w:r>
      <w:proofErr w:type="spellStart"/>
      <w:r w:rsidR="00C82031">
        <w:rPr>
          <w:rFonts w:cs="Times New Roman"/>
        </w:rPr>
        <w:t>colan</w:t>
      </w:r>
      <w:proofErr w:type="spellEnd"/>
      <w:r w:rsidR="00C82031">
        <w:rPr>
          <w:rFonts w:cs="Times New Roman"/>
        </w:rPr>
        <w:t xml:space="preserve"> cancer cells showed </w:t>
      </w:r>
      <w:r w:rsidR="00330C73" w:rsidRPr="007202B5">
        <w:rPr>
          <w:rFonts w:cs="Times New Roman"/>
        </w:rPr>
        <w:t xml:space="preserve">increased </w:t>
      </w:r>
      <w:r w:rsidR="005E0060" w:rsidRPr="007202B5">
        <w:rPr>
          <w:rFonts w:cs="Times New Roman"/>
        </w:rPr>
        <w:t>ROS</w:t>
      </w:r>
      <w:r w:rsidR="00C82031" w:rsidRPr="00C82031">
        <w:rPr>
          <w:rFonts w:cs="Times New Roman"/>
        </w:rPr>
        <w:t xml:space="preserve"> </w:t>
      </w:r>
      <w:r w:rsidR="00C82031" w:rsidRPr="007202B5">
        <w:rPr>
          <w:rFonts w:cs="Times New Roman"/>
        </w:rPr>
        <w:t>production</w:t>
      </w:r>
      <w:r w:rsidR="00C82031">
        <w:rPr>
          <w:rFonts w:cs="Times New Roman"/>
        </w:rPr>
        <w:t xml:space="preserve">, as it is well known ROS production is a hall mark of apoptosis, therefore, it </w:t>
      </w:r>
      <w:r w:rsidR="00C76B28">
        <w:rPr>
          <w:rFonts w:cs="Times New Roman"/>
        </w:rPr>
        <w:t xml:space="preserve">is </w:t>
      </w:r>
      <w:proofErr w:type="gramStart"/>
      <w:r w:rsidR="00C82031">
        <w:rPr>
          <w:rFonts w:cs="Times New Roman"/>
        </w:rPr>
        <w:t>clearly evident</w:t>
      </w:r>
      <w:proofErr w:type="gramEnd"/>
      <w:r w:rsidR="00C82031">
        <w:rPr>
          <w:rFonts w:cs="Times New Roman"/>
        </w:rPr>
        <w:t xml:space="preserve"> that </w:t>
      </w:r>
      <w:r w:rsidR="00C76B28">
        <w:rPr>
          <w:rFonts w:cs="Times New Roman"/>
        </w:rPr>
        <w:t>RCJ</w:t>
      </w:r>
      <w:r w:rsidR="00C82031">
        <w:rPr>
          <w:rFonts w:cs="Times New Roman"/>
        </w:rPr>
        <w:t xml:space="preserve"> –induced apoptosis is</w:t>
      </w:r>
      <w:r w:rsidR="00C76B28">
        <w:rPr>
          <w:rFonts w:cs="Times New Roman"/>
        </w:rPr>
        <w:t xml:space="preserve"> ROS –dependent apoptosis. n</w:t>
      </w:r>
      <w:r w:rsidR="005E0060" w:rsidRPr="007202B5">
        <w:rPr>
          <w:rFonts w:cs="Times New Roman"/>
        </w:rPr>
        <w:t xml:space="preserve">. </w:t>
      </w:r>
      <w:r w:rsidR="00C76B28">
        <w:rPr>
          <w:rFonts w:cs="Times New Roman"/>
        </w:rPr>
        <w:t xml:space="preserve">It was also evident that </w:t>
      </w:r>
      <w:r w:rsidR="008C3D25">
        <w:rPr>
          <w:rFonts w:cs="Times New Roman"/>
        </w:rPr>
        <w:t>CRC cell lines</w:t>
      </w:r>
      <w:r w:rsidR="005E0060" w:rsidRPr="007202B5">
        <w:rPr>
          <w:rFonts w:cs="Times New Roman"/>
        </w:rPr>
        <w:t xml:space="preserve"> are mor</w:t>
      </w:r>
      <w:r w:rsidR="0027474F" w:rsidRPr="007202B5">
        <w:rPr>
          <w:rFonts w:cs="Times New Roman"/>
        </w:rPr>
        <w:t>e sensitive to ROS accumulation</w:t>
      </w:r>
      <w:r w:rsidR="00C76B28">
        <w:rPr>
          <w:rFonts w:cs="Times New Roman"/>
        </w:rPr>
        <w:t xml:space="preserve"> c</w:t>
      </w:r>
      <w:r w:rsidR="00C76B28" w:rsidRPr="007202B5">
        <w:rPr>
          <w:rFonts w:cs="Times New Roman"/>
        </w:rPr>
        <w:t xml:space="preserve">ompared to normal cells, </w:t>
      </w:r>
      <w:r w:rsidR="000C09A8" w:rsidRPr="0022117E">
        <w:rPr>
          <w:rFonts w:cs="Times New Roman"/>
          <w:noProof/>
        </w:rPr>
        <w:fldChar w:fldCharType="begin"/>
      </w:r>
      <w:r w:rsidR="00967ECC">
        <w:rPr>
          <w:rFonts w:cs="Times New Roman"/>
          <w:noProof/>
        </w:rPr>
        <w:instrText xml:space="preserve"> ADDIN EN.CITE &lt;EndNote&gt;&lt;Cite&gt;&lt;Author&gt;Yilmazer&lt;/Author&gt;&lt;Year&gt;2018&lt;/Year&gt;&lt;RecNum&gt;0&lt;/RecNum&gt;&lt;IDText&gt;Cancer cell lines involving cancer stem cell populations respond to oxidative stress&lt;/IDText&gt;&lt;DisplayText&gt;&lt;style face="superscript"&gt;31&lt;/style&gt;&lt;/DisplayText&gt;&lt;record&gt;&lt;dates&gt;&lt;pub-dates&gt;&lt;date&gt;Mar&lt;/date&gt;&lt;/pub-dates&gt;&lt;year&gt;2018&lt;/year&gt;&lt;/dates&gt;&lt;keywords&gt;&lt;keyword&gt;Anti-cancer&lt;/keyword&gt;&lt;keyword&gt;CSC, cancer stem cell&lt;/keyword&gt;&lt;keyword&gt;Cancer stem cells&lt;/keyword&gt;&lt;keyword&gt;Hydrogen peroxide&lt;/keyword&gt;&lt;keyword&gt;Oxidative stress&lt;/keyword&gt;&lt;keyword&gt;ROS, reactive oxygen species&lt;/keyword&gt;&lt;keyword&gt;Therapy&lt;/keyword&gt;&lt;keyword&gt;qRT-PCR, quantitative reverse transcription polymerase chain reaction&lt;/keyword&gt;&lt;/keywords&gt;&lt;urls&gt;&lt;related-urls&gt;&lt;url&gt;http://dx.doi.org/10.1016/j.btre.2017.11.004&lt;/url&gt;&lt;/related-urls&gt;&lt;/urls&gt;&lt;isbn&gt;2215-017X (Print)2215-017x&lt;/isbn&gt;&lt;custom2&gt;PMC5730381&lt;/custom2&gt;&lt;titles&gt;&lt;title&gt;Cancer cell lines involving cancer stem cell populations respond to oxidative stress&lt;/title&gt;&lt;secondary-title&gt;Biotechnol Rep (Amst)&lt;/secondary-title&gt;&lt;/titles&gt;&lt;pages&gt;24-30&lt;/pages&gt;&lt;contributors&gt;&lt;authors&gt;&lt;author&gt;Yilmazer, A.&lt;/author&gt;&lt;/authors&gt;&lt;/contributors&gt;&lt;edition&gt;2017/12/26&lt;/edition&gt;&lt;language&gt;eng&lt;/language&gt;&lt;added-date format="utc"&gt;1558190127&lt;/added-date&gt;&lt;ref-type name="Journal Article"&gt;17&lt;/ref-type&gt;&lt;auth-address&gt;Biomedical Engineering Department, Engineering Faculty, Ankara University, Tandogan, Ankara, Turkey.Stem Cell Institute, Ankara University, Balgat, Ankara, Turkey.&lt;/auth-address&gt;&lt;remote-database-provider&gt;NLM&lt;/remote-database-provider&gt;&lt;rec-number&gt;167&lt;/rec-number&gt;&lt;last-updated-date format="utc"&gt;1558190127&lt;/last-updated-date&gt;&lt;accession-num&gt;29276697&lt;/accession-num&gt;&lt;electronic-resource-num&gt;10.1016/j.btre.2017.11.004&lt;/electronic-resource-num&gt;&lt;volume&gt;17&lt;/volume&gt;&lt;/record&gt;&lt;/Cite&gt;&lt;/EndNote&gt;</w:instrText>
      </w:r>
      <w:r w:rsidR="000C09A8" w:rsidRPr="0022117E">
        <w:rPr>
          <w:rFonts w:cs="Times New Roman"/>
          <w:noProof/>
        </w:rPr>
        <w:fldChar w:fldCharType="separate"/>
      </w:r>
      <w:r w:rsidR="00967ECC" w:rsidRPr="00967ECC">
        <w:rPr>
          <w:rFonts w:cs="Times New Roman"/>
          <w:noProof/>
          <w:vertAlign w:val="superscript"/>
        </w:rPr>
        <w:t>31</w:t>
      </w:r>
      <w:r w:rsidR="000C09A8" w:rsidRPr="0022117E">
        <w:rPr>
          <w:rFonts w:cs="Times New Roman"/>
          <w:noProof/>
        </w:rPr>
        <w:fldChar w:fldCharType="end"/>
      </w:r>
      <w:r w:rsidR="00C76B28">
        <w:rPr>
          <w:rFonts w:cs="Times New Roman"/>
        </w:rPr>
        <w:t xml:space="preserve"> resultant of </w:t>
      </w:r>
      <w:r w:rsidR="005E0060" w:rsidRPr="0022117E">
        <w:rPr>
          <w:rFonts w:cs="Times New Roman"/>
        </w:rPr>
        <w:t xml:space="preserve">Warburg effect </w:t>
      </w:r>
      <w:r w:rsidR="000C09A8" w:rsidRPr="0022117E">
        <w:rPr>
          <w:rFonts w:cs="Times New Roman"/>
          <w:noProof/>
        </w:rPr>
        <w:fldChar w:fldCharType="begin"/>
      </w:r>
      <w:r w:rsidR="00967ECC">
        <w:rPr>
          <w:rFonts w:cs="Times New Roman"/>
          <w:noProof/>
        </w:rPr>
        <w:instrText xml:space="preserve"> ADDIN EN.CITE &lt;EndNote&gt;&lt;Cite&gt;&lt;Author&gt;Liberti&lt;/Author&gt;&lt;Year&gt;2016&lt;/Year&gt;&lt;RecNum&gt;0&lt;/RecNum&gt;&lt;IDText&gt;The Warburg Effect: How Does it Benefit Cancer Cells? Trends in Biochemical Sciences, 41(3), 211â“218 | 10.1016/j.tibs.2015.12.001&lt;/IDText&gt;&lt;DisplayText&gt;&lt;style face="superscript"&gt;32&lt;/style&gt;&lt;/DisplayText&gt;&lt;record&gt;&lt;urls&gt;&lt;related-urls&gt;&lt;url&gt;https://sci-hub.se/10.1016/j.tibs.2015.12.001&lt;/url&gt;&lt;/related-urls&gt;&lt;/urls&gt;&lt;titles&gt;&lt;title&gt;The Warburg Effect: How Does it Benefit Cancer Cells? Trends in Biochemical Sciences, 41(3), 211â“218 | 10.1016/j.tibs.2015.12.001&lt;/title&gt;&lt;secondary-title&gt;Trends in Biochemical Sciences&lt;/secondary-title&gt;&lt;/titles&gt;&lt;pages&gt;211-218&lt;/pages&gt;&lt;number&gt;3&lt;/number&gt;&lt;contributors&gt;&lt;authors&gt;&lt;author&gt;Liberti, M. V. Locasale, J. W.&lt;/author&gt;&lt;/authors&gt;&lt;/contributors&gt;&lt;added-date format="utc"&gt;1558199684&lt;/added-date&gt;&lt;ref-type name="Journal Article"&gt;17&lt;/ref-type&gt;&lt;dates&gt;&lt;year&gt;2016&lt;/year&gt;&lt;/dates&gt;&lt;rec-number&gt;171&lt;/rec-number&gt;&lt;last-updated-date format="utc"&gt;1558199684&lt;/last-updated-date&gt;&lt;volume&gt;41&lt;/volume&gt;&lt;/record&gt;&lt;/Cite&gt;&lt;/EndNote&gt;</w:instrText>
      </w:r>
      <w:r w:rsidR="000C09A8" w:rsidRPr="0022117E">
        <w:rPr>
          <w:rFonts w:cs="Times New Roman"/>
          <w:noProof/>
        </w:rPr>
        <w:fldChar w:fldCharType="separate"/>
      </w:r>
      <w:r w:rsidR="00967ECC" w:rsidRPr="00967ECC">
        <w:rPr>
          <w:rFonts w:cs="Times New Roman"/>
          <w:noProof/>
          <w:vertAlign w:val="superscript"/>
        </w:rPr>
        <w:t>32</w:t>
      </w:r>
      <w:r w:rsidR="000C09A8" w:rsidRPr="0022117E">
        <w:rPr>
          <w:rFonts w:cs="Times New Roman"/>
          <w:noProof/>
        </w:rPr>
        <w:fldChar w:fldCharType="end"/>
      </w:r>
      <w:r w:rsidR="005E0060" w:rsidRPr="0022117E">
        <w:rPr>
          <w:rFonts w:cs="Times New Roman"/>
        </w:rPr>
        <w:t xml:space="preserve">. </w:t>
      </w:r>
      <w:r w:rsidR="00C76B28">
        <w:rPr>
          <w:rFonts w:cs="Times New Roman"/>
        </w:rPr>
        <w:t>Hence</w:t>
      </w:r>
      <w:r w:rsidR="005E0060" w:rsidRPr="0022117E">
        <w:rPr>
          <w:rFonts w:cs="Times New Roman"/>
        </w:rPr>
        <w:t xml:space="preserve">, increased oxidative stress selectively kills cancer cells while not affecting the normal cells. </w:t>
      </w:r>
      <w:r w:rsidR="00C76B28">
        <w:rPr>
          <w:rFonts w:cs="Times New Roman"/>
        </w:rPr>
        <w:t xml:space="preserve">Several findings </w:t>
      </w:r>
      <w:r w:rsidR="00C76B28" w:rsidRPr="0022117E">
        <w:rPr>
          <w:rFonts w:cs="Times New Roman"/>
        </w:rPr>
        <w:t>have been shown</w:t>
      </w:r>
      <w:r w:rsidR="008C3D25">
        <w:rPr>
          <w:rFonts w:cs="Times New Roman"/>
        </w:rPr>
        <w:t xml:space="preserve"> </w:t>
      </w:r>
      <w:r w:rsidR="00C76B28">
        <w:rPr>
          <w:rFonts w:cs="Times New Roman"/>
        </w:rPr>
        <w:t xml:space="preserve">that </w:t>
      </w:r>
      <w:r w:rsidR="008C3D25">
        <w:rPr>
          <w:rFonts w:cs="Times New Roman"/>
        </w:rPr>
        <w:t>a</w:t>
      </w:r>
      <w:r w:rsidR="005E0060" w:rsidRPr="0022117E">
        <w:rPr>
          <w:rFonts w:cs="Times New Roman"/>
        </w:rPr>
        <w:t xml:space="preserve">nthocyanins </w:t>
      </w:r>
      <w:r w:rsidR="00C76B28">
        <w:rPr>
          <w:rFonts w:cs="Times New Roman"/>
        </w:rPr>
        <w:t>has ability to induce</w:t>
      </w:r>
      <w:r w:rsidR="00C76B28" w:rsidRPr="0022117E">
        <w:rPr>
          <w:rFonts w:cs="Times New Roman"/>
        </w:rPr>
        <w:t xml:space="preserve"> </w:t>
      </w:r>
      <w:r w:rsidR="00330C73" w:rsidRPr="0022117E">
        <w:rPr>
          <w:rFonts w:cs="Times New Roman"/>
        </w:rPr>
        <w:t>apoptosis by increasing production/accu</w:t>
      </w:r>
      <w:r w:rsidR="002C206A" w:rsidRPr="0022117E">
        <w:rPr>
          <w:rFonts w:cs="Times New Roman"/>
        </w:rPr>
        <w:t>mu</w:t>
      </w:r>
      <w:r w:rsidR="00330C73" w:rsidRPr="0022117E">
        <w:rPr>
          <w:rFonts w:cs="Times New Roman"/>
        </w:rPr>
        <w:t xml:space="preserve">lation of ROS in </w:t>
      </w:r>
      <w:r w:rsidR="005E0060" w:rsidRPr="0022117E">
        <w:rPr>
          <w:rFonts w:cs="Times New Roman"/>
        </w:rPr>
        <w:t>various</w:t>
      </w:r>
      <w:r w:rsidR="00C76B28">
        <w:rPr>
          <w:rFonts w:cs="Times New Roman"/>
        </w:rPr>
        <w:t xml:space="preserve"> </w:t>
      </w:r>
      <w:r w:rsidR="00C76B28" w:rsidRPr="009659A4">
        <w:rPr>
          <w:rFonts w:cs="Times New Roman"/>
          <w:i/>
        </w:rPr>
        <w:t>in vitro</w:t>
      </w:r>
      <w:r w:rsidR="00C76B28">
        <w:rPr>
          <w:rFonts w:cs="Times New Roman"/>
          <w:i/>
        </w:rPr>
        <w:t xml:space="preserve"> </w:t>
      </w:r>
      <w:r w:rsidR="00C04739">
        <w:rPr>
          <w:rFonts w:cs="Times New Roman"/>
          <w:i/>
        </w:rPr>
        <w:t xml:space="preserve"> </w:t>
      </w:r>
      <w:r w:rsidR="008C3D25">
        <w:rPr>
          <w:rFonts w:cs="Times New Roman"/>
        </w:rPr>
        <w:t xml:space="preserve">CRC </w:t>
      </w:r>
      <w:r w:rsidR="005E0060" w:rsidRPr="0022117E">
        <w:rPr>
          <w:rFonts w:cs="Times New Roman"/>
        </w:rPr>
        <w:t xml:space="preserve">cell lines such as  Caco-2,  </w:t>
      </w:r>
      <w:proofErr w:type="spellStart"/>
      <w:r w:rsidR="005E0060" w:rsidRPr="0022117E">
        <w:rPr>
          <w:rFonts w:cs="Times New Roman"/>
        </w:rPr>
        <w:t>LoVo</w:t>
      </w:r>
      <w:proofErr w:type="spellEnd"/>
      <w:r w:rsidR="008C3D25">
        <w:rPr>
          <w:rFonts w:cs="Times New Roman"/>
        </w:rPr>
        <w:t>,</w:t>
      </w:r>
      <w:r w:rsidR="005E0060" w:rsidRPr="0022117E">
        <w:rPr>
          <w:rFonts w:cs="Times New Roman"/>
        </w:rPr>
        <w:t xml:space="preserve"> drug-resistant </w:t>
      </w:r>
      <w:proofErr w:type="spellStart"/>
      <w:r w:rsidR="005E0060" w:rsidRPr="0022117E">
        <w:rPr>
          <w:rFonts w:cs="Times New Roman"/>
        </w:rPr>
        <w:t>LoVo</w:t>
      </w:r>
      <w:proofErr w:type="spellEnd"/>
      <w:r w:rsidR="005E0060" w:rsidRPr="0022117E">
        <w:rPr>
          <w:rFonts w:cs="Times New Roman"/>
        </w:rPr>
        <w:t>/AD</w:t>
      </w:r>
      <w:r w:rsidR="0027474F" w:rsidRPr="0022117E">
        <w:rPr>
          <w:rFonts w:cs="Times New Roman"/>
        </w:rPr>
        <w:t>R, and leukemic cell line HL-60</w:t>
      </w:r>
      <w:r w:rsidR="000C09A8" w:rsidRPr="0022117E">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PEVuZE5vdGU+PENpdGU+PEF1dGhvcj5BbndhcjwvQXV0aG9yPjxZZWFyPjIwMTY8L1llYXI+PFJl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33</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 </w:instrText>
      </w:r>
      <w:r w:rsidR="000C09A8">
        <w:rPr>
          <w:rFonts w:cs="Times New Roman"/>
          <w:noProof/>
        </w:rPr>
        <w:fldChar w:fldCharType="begin">
          <w:fldData xml:space="preserve">PEVuZE5vdGU+PENpdGU+PEF1dGhvcj5Ddm9yb3ZpYzwvQXV0aG9yPjxZZWFyPjIwMTA8L1llYXI+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=
</w:fldData>
        </w:fldChar>
      </w:r>
      <w:r w:rsidR="00967ECC">
        <w:rPr>
          <w:rFonts w:cs="Times New Roman"/>
          <w:noProof/>
        </w:rPr>
        <w:instrText xml:space="preserve"> ADDIN EN.CITE.DATA </w:instrText>
      </w:r>
      <w:r w:rsidR="000C09A8">
        <w:rPr>
          <w:rFonts w:cs="Times New Roman"/>
          <w:noProof/>
        </w:rPr>
      </w:r>
      <w:r w:rsidR="000C09A8">
        <w:rPr>
          <w:rFonts w:cs="Times New Roman"/>
          <w:noProof/>
        </w:rPr>
        <w:fldChar w:fldCharType="end"/>
      </w:r>
      <w:r w:rsidR="000C09A8" w:rsidRPr="0022117E">
        <w:rPr>
          <w:rFonts w:cs="Times New Roman"/>
          <w:noProof/>
        </w:rPr>
      </w:r>
      <w:r w:rsidR="000C09A8" w:rsidRPr="0022117E">
        <w:rPr>
          <w:rFonts w:cs="Times New Roman"/>
          <w:noProof/>
        </w:rPr>
        <w:fldChar w:fldCharType="separate"/>
      </w:r>
      <w:r w:rsidR="00967ECC" w:rsidRPr="00967ECC">
        <w:rPr>
          <w:rFonts w:cs="Times New Roman"/>
          <w:noProof/>
          <w:vertAlign w:val="superscript"/>
        </w:rPr>
        <w:t>34</w:t>
      </w:r>
      <w:r w:rsidR="000C09A8" w:rsidRPr="0022117E">
        <w:rPr>
          <w:rFonts w:cs="Times New Roman"/>
          <w:noProof/>
        </w:rPr>
        <w:fldChar w:fldCharType="end"/>
      </w:r>
      <w:r w:rsidR="0027474F" w:rsidRPr="0022117E">
        <w:rPr>
          <w:rFonts w:cs="Times New Roman"/>
          <w:noProof/>
        </w:rPr>
        <w:t>,</w:t>
      </w:r>
      <w:r w:rsidR="000C09A8" w:rsidRPr="0022117E">
        <w:rPr>
          <w:rFonts w:cs="Times New Roman"/>
          <w:noProof/>
        </w:rPr>
        <w:fldChar w:fldCharType="begin"/>
      </w:r>
      <w:r w:rsidR="00967ECC">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C09A8" w:rsidRPr="0022117E">
        <w:rPr>
          <w:rFonts w:cs="Times New Roman"/>
          <w:noProof/>
        </w:rPr>
        <w:fldChar w:fldCharType="separate"/>
      </w:r>
      <w:r w:rsidR="00967ECC" w:rsidRPr="00967ECC">
        <w:rPr>
          <w:rFonts w:cs="Times New Roman"/>
          <w:noProof/>
          <w:vertAlign w:val="superscript"/>
        </w:rPr>
        <w:t>35</w:t>
      </w:r>
      <w:r w:rsidR="000C09A8" w:rsidRPr="0022117E">
        <w:rPr>
          <w:rFonts w:cs="Times New Roman"/>
          <w:noProof/>
        </w:rPr>
        <w:fldChar w:fldCharType="end"/>
      </w:r>
      <w:r w:rsidR="005E0060" w:rsidRPr="0022117E">
        <w:rPr>
          <w:rFonts w:cs="Times New Roman"/>
        </w:rPr>
        <w:t>.</w:t>
      </w:r>
      <w:r w:rsidR="00C04739">
        <w:rPr>
          <w:rFonts w:cs="Times New Roman"/>
        </w:rPr>
        <w:t xml:space="preserve"> </w:t>
      </w:r>
      <w:r w:rsidR="008C3D25" w:rsidRPr="009659A4">
        <w:rPr>
          <w:rFonts w:cs="Times New Roman"/>
          <w:highlight w:val="red"/>
        </w:rPr>
        <w:t xml:space="preserve">Here, we </w:t>
      </w:r>
      <w:r w:rsidR="00C04739" w:rsidRPr="009659A4">
        <w:rPr>
          <w:rFonts w:cs="Times New Roman"/>
          <w:highlight w:val="red"/>
        </w:rPr>
        <w:t>observed the increased</w:t>
      </w:r>
      <w:r w:rsidR="00393631" w:rsidRPr="009659A4">
        <w:rPr>
          <w:rFonts w:cs="Times New Roman"/>
          <w:highlight w:val="red"/>
        </w:rPr>
        <w:t xml:space="preserve"> expression of </w:t>
      </w:r>
      <w:r w:rsidR="001D25EC" w:rsidRPr="009659A4">
        <w:rPr>
          <w:rFonts w:cs="Times New Roman"/>
          <w:highlight w:val="red"/>
        </w:rPr>
        <w:t>antioxidant</w:t>
      </w:r>
      <w:r w:rsidR="00C04739" w:rsidRPr="009659A4">
        <w:rPr>
          <w:rFonts w:cs="Times New Roman"/>
          <w:highlight w:val="red"/>
        </w:rPr>
        <w:t xml:space="preserve"> enzymes</w:t>
      </w:r>
      <w:r w:rsidR="001D25EC" w:rsidRPr="009659A4">
        <w:rPr>
          <w:rFonts w:cs="Times New Roman"/>
          <w:highlight w:val="red"/>
        </w:rPr>
        <w:t xml:space="preserve"> (</w:t>
      </w:r>
      <w:r w:rsidR="00393631" w:rsidRPr="009659A4">
        <w:rPr>
          <w:rFonts w:cs="Times New Roman"/>
          <w:highlight w:val="red"/>
        </w:rPr>
        <w:t>SOD1 and SOD2)</w:t>
      </w:r>
      <w:r w:rsidR="0059406B">
        <w:rPr>
          <w:rFonts w:cs="Times New Roman"/>
        </w:rPr>
        <w:t xml:space="preserve"> and down-regulation of</w:t>
      </w:r>
      <w:r w:rsidR="0059406B" w:rsidRPr="0022117E">
        <w:rPr>
          <w:rFonts w:cs="Times New Roman"/>
        </w:rPr>
        <w:t xml:space="preserve"> GPx-1</w:t>
      </w:r>
      <w:r w:rsidR="00393631" w:rsidRPr="009659A4">
        <w:rPr>
          <w:rFonts w:cs="Times New Roman"/>
          <w:highlight w:val="red"/>
        </w:rPr>
        <w:t xml:space="preserve"> in the </w:t>
      </w:r>
      <w:r w:rsidR="00B56781" w:rsidRPr="009659A4">
        <w:rPr>
          <w:rFonts w:cs="Times New Roman"/>
          <w:highlight w:val="red"/>
        </w:rPr>
        <w:t>CRC cells</w:t>
      </w:r>
      <w:r w:rsidR="00393631" w:rsidRPr="009659A4">
        <w:rPr>
          <w:rFonts w:cs="Times New Roman"/>
          <w:highlight w:val="red"/>
        </w:rPr>
        <w:t xml:space="preserve"> but not </w:t>
      </w:r>
      <w:r w:rsidR="00B56781" w:rsidRPr="009659A4">
        <w:rPr>
          <w:rFonts w:cs="Times New Roman"/>
          <w:highlight w:val="red"/>
        </w:rPr>
        <w:t xml:space="preserve">in </w:t>
      </w:r>
      <w:r w:rsidR="00393631" w:rsidRPr="009659A4">
        <w:rPr>
          <w:rFonts w:cs="Times New Roman"/>
          <w:highlight w:val="red"/>
        </w:rPr>
        <w:t>the normal cell line</w:t>
      </w:r>
      <w:r w:rsidR="00C04739" w:rsidRPr="009659A4">
        <w:rPr>
          <w:rFonts w:cs="Times New Roman"/>
          <w:highlight w:val="red"/>
        </w:rPr>
        <w:t xml:space="preserve"> after treatment with RCJ</w:t>
      </w:r>
      <w:r w:rsidR="00393631" w:rsidRPr="009659A4">
        <w:rPr>
          <w:rFonts w:cs="Times New Roman"/>
          <w:highlight w:val="red"/>
        </w:rPr>
        <w:t xml:space="preserve">.  </w:t>
      </w:r>
      <w:r w:rsidR="00094C3F" w:rsidRPr="000A22CD">
        <w:rPr>
          <w:rFonts w:cs="Times New Roman"/>
        </w:rPr>
        <w:t>Previous studies have</w:t>
      </w:r>
      <w:r w:rsidR="00094C3F">
        <w:rPr>
          <w:rFonts w:cs="Times New Roman"/>
        </w:rPr>
        <w:t xml:space="preserve"> been </w:t>
      </w:r>
      <w:r w:rsidR="00094C3F" w:rsidRPr="000A22CD">
        <w:rPr>
          <w:rFonts w:cs="Times New Roman"/>
        </w:rPr>
        <w:t xml:space="preserve"> proposed, </w:t>
      </w:r>
      <w:r w:rsidR="00094C3F">
        <w:rPr>
          <w:rFonts w:cs="Times New Roman"/>
        </w:rPr>
        <w:t xml:space="preserve">that </w:t>
      </w:r>
      <w:r w:rsidR="00094C3F" w:rsidRPr="008E616B">
        <w:rPr>
          <w:rFonts w:cs="Times New Roman"/>
        </w:rPr>
        <w:t>anthocyanins</w:t>
      </w:r>
      <w:r w:rsidR="00094C3F">
        <w:rPr>
          <w:rFonts w:cs="Times New Roman"/>
        </w:rPr>
        <w:t xml:space="preserve"> mediated</w:t>
      </w:r>
      <w:r w:rsidR="00094C3F" w:rsidRPr="000A22CD">
        <w:rPr>
          <w:rFonts w:cs="Times New Roman"/>
        </w:rPr>
        <w:t xml:space="preserve"> apoptotic pathway </w:t>
      </w:r>
      <w:r w:rsidR="00094C3F" w:rsidRPr="008E616B">
        <w:rPr>
          <w:rFonts w:cs="Times New Roman"/>
        </w:rPr>
        <w:t>interfere</w:t>
      </w:r>
      <w:r w:rsidR="00094C3F" w:rsidRPr="00E20EFC">
        <w:rPr>
          <w:rFonts w:cs="Times New Roman"/>
        </w:rPr>
        <w:t xml:space="preserve"> with the glutathione antioxidant system</w:t>
      </w:r>
      <w:r w:rsidR="00094C3F" w:rsidRPr="0022117E">
        <w:rPr>
          <w:rFonts w:cs="Times New Roman"/>
          <w:noProof/>
        </w:rPr>
        <w:fldChar w:fldCharType="begin"/>
      </w:r>
      <w:r w:rsidR="00094C3F">
        <w:rPr>
          <w:rFonts w:cs="Times New Roman"/>
          <w:noProof/>
        </w:rPr>
        <w:instrText xml:space="preserve"> ADDIN EN.CITE &lt;EndNote&gt;&lt;Cite&gt;&lt;Author&gt;Feng&lt;/Author&gt;&lt;Year&gt;2007&lt;/Year&gt;&lt;RecNum&gt;0&lt;/RecNum&gt;&lt;IDText&gt;Cyanidin-3-rutinoside, a natural polyphenol antioxidant, selectively kills leukemic cells by induction of oxidative stress&lt;/IDText&gt;&lt;DisplayText&gt;&lt;style face="superscript"&gt;35&lt;/style&gt;&lt;/DisplayText&gt;&lt;record&gt;&lt;dates&gt;&lt;pub-dates&gt;&lt;date&gt;May 4&lt;/date&gt;&lt;/pub-dates&gt;&lt;year&gt;2007&lt;/year&gt;&lt;/dates&gt;&lt;urls&gt;&lt;related-urls&gt;&lt;url&gt;&amp;lt;Go to ISI&amp;gt;://BIOABS:BACD200700228467&lt;/url&gt;&lt;/related-urls&gt;&lt;/urls&gt;&lt;isbn&gt;0021-9258&lt;/isbn&gt;&lt;titles&gt;&lt;title&gt;Cyanidin-3-rutinoside, a natural polyphenol antioxidant, selectively kills leukemic cells by induction of oxidative stress&lt;/title&gt;&lt;secondary-title&gt;Journal of Biological Chemistry&lt;/secondary-title&gt;&lt;/titles&gt;&lt;pages&gt;13468-13476&lt;/pages&gt;&lt;number&gt;18&lt;/number&gt;&lt;contributors&gt;&lt;authors&gt;&lt;author&gt;Feng, Rentian&lt;/author&gt;&lt;author&gt;Ni, Hong-Min&lt;/author&gt;&lt;author&gt;Wang, Shiow Y.&lt;/author&gt;&lt;author&gt;Tourkova, Irina L.&lt;/author&gt;&lt;author&gt;Shurin, Michael R.&lt;/author&gt;&lt;author&gt;Harada, Hisashi&lt;/author&gt;&lt;author&gt;Yin, Xiao-Ming&lt;/author&gt;&lt;/authors&gt;&lt;/contributors&gt;&lt;added-date format="utc"&gt;1543612799&lt;/added-date&gt;&lt;ref-type name="Journal Article"&gt;17&lt;/ref-type&gt;&lt;rec-number&gt;128&lt;/rec-number&gt;&lt;last-updated-date format="utc"&gt;1543612969&lt;/last-updated-date&gt;&lt;accession-num&gt;BIOABS:BACD200700228467&lt;/accession-num&gt;&lt;electronic-resource-num&gt;10.1074/jbc.M610616200&lt;/electronic-resource-num&gt;&lt;volume&gt;282&lt;/volume&gt;&lt;/record&gt;&lt;/Cite&gt;&lt;/EndNote&gt;</w:instrText>
      </w:r>
      <w:r w:rsidR="00094C3F" w:rsidRPr="0022117E">
        <w:rPr>
          <w:rFonts w:cs="Times New Roman"/>
          <w:noProof/>
        </w:rPr>
        <w:fldChar w:fldCharType="separate"/>
      </w:r>
      <w:r w:rsidR="00094C3F" w:rsidRPr="00967ECC">
        <w:rPr>
          <w:rFonts w:cs="Times New Roman"/>
          <w:noProof/>
          <w:vertAlign w:val="superscript"/>
        </w:rPr>
        <w:t>35</w:t>
      </w:r>
      <w:r w:rsidR="00094C3F" w:rsidRPr="0022117E">
        <w:rPr>
          <w:rFonts w:cs="Times New Roman"/>
          <w:noProof/>
        </w:rPr>
        <w:fldChar w:fldCharType="end"/>
      </w:r>
      <w:r w:rsidR="00094C3F" w:rsidRPr="0022117E">
        <w:rPr>
          <w:rFonts w:cs="Times New Roman"/>
          <w:noProof/>
        </w:rPr>
        <w:t>,</w:t>
      </w:r>
      <w:r w:rsidR="00094C3F" w:rsidRPr="0022117E">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PEVuZE5vdGU+PENpdGU+PEF1dGhvcj5SdWdpbmE8L0F1dGhvcj48WWVhcj4yMDEyPC9ZZWFyPjxS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36</w:t>
      </w:r>
      <w:r w:rsidR="00094C3F" w:rsidRPr="0022117E">
        <w:rPr>
          <w:rFonts w:cs="Times New Roman"/>
          <w:noProof/>
        </w:rPr>
        <w:fldChar w:fldCharType="end"/>
      </w:r>
      <w:r w:rsidR="00094C3F" w:rsidRPr="0022117E">
        <w:rPr>
          <w:rFonts w:cs="Times New Roman"/>
        </w:rPr>
        <w:t xml:space="preserve">. </w:t>
      </w:r>
      <w:r w:rsidR="00094C3F">
        <w:rPr>
          <w:rFonts w:cs="Times New Roman"/>
        </w:rPr>
        <w:t>With this view,</w:t>
      </w:r>
      <w:r w:rsidR="00094C3F" w:rsidRPr="0022117E">
        <w:rPr>
          <w:rFonts w:cs="Times New Roman"/>
        </w:rPr>
        <w:t xml:space="preserve"> inhibition of GPx-1 </w:t>
      </w:r>
      <w:r w:rsidR="00094C3F">
        <w:rPr>
          <w:rFonts w:cs="Times New Roman"/>
        </w:rPr>
        <w:t xml:space="preserve">by </w:t>
      </w:r>
      <w:r w:rsidR="00094C3F" w:rsidRPr="0022117E">
        <w:rPr>
          <w:rFonts w:cs="Times New Roman"/>
        </w:rPr>
        <w:t>RC</w:t>
      </w:r>
      <w:r w:rsidR="00094C3F">
        <w:rPr>
          <w:rFonts w:cs="Times New Roman"/>
        </w:rPr>
        <w:t xml:space="preserve">J </w:t>
      </w:r>
      <w:r w:rsidR="00094C3F" w:rsidRPr="0022117E">
        <w:rPr>
          <w:rFonts w:cs="Times New Roman"/>
        </w:rPr>
        <w:t xml:space="preserve">treatment </w:t>
      </w:r>
      <w:r w:rsidR="00094C3F">
        <w:rPr>
          <w:rFonts w:cs="Times New Roman"/>
        </w:rPr>
        <w:t>supports</w:t>
      </w:r>
      <w:r w:rsidR="00094C3F" w:rsidRPr="0022117E">
        <w:rPr>
          <w:rFonts w:cs="Times New Roman"/>
        </w:rPr>
        <w:t xml:space="preserve"> further accumulation of ROS</w:t>
      </w:r>
      <w:r w:rsidR="00094C3F">
        <w:rPr>
          <w:rFonts w:cs="Times New Roman"/>
        </w:rPr>
        <w:t xml:space="preserve"> </w:t>
      </w:r>
      <w:r w:rsidR="00094C3F" w:rsidRPr="0022117E">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 </w:instrText>
      </w:r>
      <w:r w:rsidR="00094C3F">
        <w:rPr>
          <w:rFonts w:cs="Times New Roman"/>
          <w:noProof/>
        </w:rPr>
        <w:fldChar w:fldCharType="begin">
          <w:fldData xml:space="preserve">PEVuZE5vdGU+PENpdGU+PEF1dGhvcj5MdWJvczwvQXV0aG9yPjxZZWFyPjIwMTE8L1llYXI+PFJl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</w:fldData>
        </w:fldChar>
      </w:r>
      <w:r w:rsidR="00094C3F">
        <w:rPr>
          <w:rFonts w:cs="Times New Roman"/>
          <w:noProof/>
        </w:rPr>
        <w:instrText xml:space="preserve"> ADDIN EN.CITE.DATA </w:instrText>
      </w:r>
      <w:r w:rsidR="00094C3F">
        <w:rPr>
          <w:rFonts w:cs="Times New Roman"/>
          <w:noProof/>
        </w:rPr>
      </w:r>
      <w:r w:rsidR="00094C3F">
        <w:rPr>
          <w:rFonts w:cs="Times New Roman"/>
          <w:noProof/>
        </w:rPr>
        <w:fldChar w:fldCharType="end"/>
      </w:r>
      <w:r w:rsidR="00094C3F" w:rsidRPr="0022117E">
        <w:rPr>
          <w:rFonts w:cs="Times New Roman"/>
          <w:noProof/>
        </w:rPr>
      </w:r>
      <w:r w:rsidR="00094C3F" w:rsidRPr="0022117E">
        <w:rPr>
          <w:rFonts w:cs="Times New Roman"/>
          <w:noProof/>
        </w:rPr>
        <w:fldChar w:fldCharType="separate"/>
      </w:r>
      <w:r w:rsidR="00094C3F" w:rsidRPr="00967ECC">
        <w:rPr>
          <w:rFonts w:cs="Times New Roman"/>
          <w:noProof/>
          <w:vertAlign w:val="superscript"/>
        </w:rPr>
        <w:t>37</w:t>
      </w:r>
      <w:r w:rsidR="00094C3F" w:rsidRPr="0022117E">
        <w:rPr>
          <w:rFonts w:cs="Times New Roman"/>
          <w:noProof/>
        </w:rPr>
        <w:fldChar w:fldCharType="end"/>
      </w:r>
      <w:r w:rsidR="00393631" w:rsidRPr="00C04739">
        <w:rPr>
          <w:rFonts w:cs="Times New Roman"/>
        </w:rPr>
        <w:t xml:space="preserve">Therefore, </w:t>
      </w:r>
      <w:r w:rsidR="00094C3F">
        <w:rPr>
          <w:rFonts w:cs="Times New Roman"/>
        </w:rPr>
        <w:t xml:space="preserve">these results </w:t>
      </w:r>
      <w:r w:rsidR="00393631" w:rsidRPr="00C04739">
        <w:rPr>
          <w:rFonts w:cs="Times New Roman"/>
        </w:rPr>
        <w:t xml:space="preserve"> </w:t>
      </w:r>
      <w:r w:rsidR="0059406B">
        <w:rPr>
          <w:rFonts w:cs="Times New Roman"/>
        </w:rPr>
        <w:t xml:space="preserve">corroborated that </w:t>
      </w:r>
      <w:r w:rsidR="005E0060" w:rsidRPr="0022117E">
        <w:rPr>
          <w:rFonts w:cs="Times New Roman"/>
        </w:rPr>
        <w:t>RC</w:t>
      </w:r>
      <w:r w:rsidR="009140BE">
        <w:rPr>
          <w:rFonts w:cs="Times New Roman"/>
        </w:rPr>
        <w:t>J</w:t>
      </w:r>
      <w:r w:rsidR="00B723B8">
        <w:rPr>
          <w:rFonts w:cs="Times New Roman"/>
        </w:rPr>
        <w:t xml:space="preserve"> </w:t>
      </w:r>
      <w:r w:rsidR="00C04739">
        <w:rPr>
          <w:rFonts w:cs="Times New Roman"/>
        </w:rPr>
        <w:t xml:space="preserve">is </w:t>
      </w:r>
      <w:r w:rsidR="005E0060" w:rsidRPr="0022117E">
        <w:rPr>
          <w:rFonts w:cs="Times New Roman"/>
        </w:rPr>
        <w:t xml:space="preserve">acting as a pro-oxidant and </w:t>
      </w:r>
      <w:r w:rsidR="0059406B">
        <w:rPr>
          <w:rFonts w:cs="Times New Roman"/>
        </w:rPr>
        <w:t xml:space="preserve">leading to </w:t>
      </w:r>
      <w:r w:rsidR="005E0060" w:rsidRPr="0022117E">
        <w:rPr>
          <w:rFonts w:cs="Times New Roman"/>
        </w:rPr>
        <w:t>ROS</w:t>
      </w:r>
      <w:r w:rsidR="009140BE">
        <w:rPr>
          <w:rFonts w:cs="Times New Roman"/>
        </w:rPr>
        <w:t xml:space="preserve"> </w:t>
      </w:r>
      <w:r w:rsidR="0059406B">
        <w:rPr>
          <w:rFonts w:cs="Times New Roman"/>
        </w:rPr>
        <w:t xml:space="preserve">production </w:t>
      </w:r>
      <w:r w:rsidR="009140BE">
        <w:rPr>
          <w:rFonts w:cs="Times New Roman"/>
        </w:rPr>
        <w:t>and</w:t>
      </w:r>
      <w:r w:rsidR="005E0060" w:rsidRPr="0022117E">
        <w:rPr>
          <w:rFonts w:cs="Times New Roman"/>
        </w:rPr>
        <w:t xml:space="preserve"> it </w:t>
      </w:r>
      <w:r w:rsidR="009140BE">
        <w:rPr>
          <w:rFonts w:cs="Times New Roman"/>
        </w:rPr>
        <w:t xml:space="preserve">is </w:t>
      </w:r>
      <w:r w:rsidR="005E0060" w:rsidRPr="0022117E">
        <w:rPr>
          <w:rFonts w:cs="Times New Roman"/>
        </w:rPr>
        <w:t xml:space="preserve">also interfered with the glutathione antioxidant </w:t>
      </w:r>
      <w:proofErr w:type="spellStart"/>
      <w:r w:rsidR="005E0060" w:rsidRPr="0022117E">
        <w:rPr>
          <w:rFonts w:cs="Times New Roman"/>
        </w:rPr>
        <w:t>system</w:t>
      </w:r>
      <w:r w:rsidR="00BE48C3" w:rsidRPr="0022117E">
        <w:rPr>
          <w:rFonts w:cs="Times New Roman"/>
        </w:rPr>
        <w:t>.</w:t>
      </w:r>
      <w:r w:rsidR="005E0060" w:rsidRPr="000A22CD">
        <w:rPr>
          <w:rFonts w:cs="Times New Roman"/>
        </w:rPr>
        <w:t>.</w:t>
      </w:r>
      <w:r w:rsidR="00094C3F">
        <w:rPr>
          <w:rFonts w:cs="Times New Roman"/>
        </w:rPr>
        <w:t>Moreover</w:t>
      </w:r>
      <w:proofErr w:type="spellEnd"/>
      <w:r w:rsidR="00094C3F">
        <w:rPr>
          <w:rFonts w:cs="Times New Roman"/>
        </w:rPr>
        <w:t>,</w:t>
      </w:r>
      <w:r w:rsidR="005D240E" w:rsidRPr="005D240E">
        <w:rPr>
          <w:rFonts w:cs="Times New Roman"/>
        </w:rPr>
        <w:t xml:space="preserve"> </w:t>
      </w:r>
      <w:r w:rsidR="005D240E">
        <w:rPr>
          <w:rFonts w:cs="Times New Roman"/>
        </w:rPr>
        <w:t xml:space="preserve">we observed that </w:t>
      </w:r>
      <w:r w:rsidR="005D240E" w:rsidRPr="00252DB3">
        <w:rPr>
          <w:rFonts w:cs="Times New Roman"/>
        </w:rPr>
        <w:t xml:space="preserve">accumulation of ROS </w:t>
      </w:r>
      <w:r w:rsidR="005D240E" w:rsidRPr="0022117E">
        <w:rPr>
          <w:rFonts w:cs="Times New Roman"/>
        </w:rPr>
        <w:t xml:space="preserve">directed to </w:t>
      </w:r>
      <w:r w:rsidR="005D240E" w:rsidRPr="002E1A12">
        <w:rPr>
          <w:rFonts w:cs="Times New Roman"/>
        </w:rPr>
        <w:t xml:space="preserve">upregulation of </w:t>
      </w:r>
      <w:r w:rsidR="005D240E" w:rsidRPr="00F95C47">
        <w:rPr>
          <w:rFonts w:cs="Times New Roman"/>
        </w:rPr>
        <w:t xml:space="preserve">the p53 </w:t>
      </w:r>
      <w:r w:rsidR="005D240E">
        <w:rPr>
          <w:rFonts w:cs="Times New Roman"/>
        </w:rPr>
        <w:t xml:space="preserve">and modulation of </w:t>
      </w:r>
      <w:r w:rsidR="005D240E" w:rsidRPr="00E20EFC">
        <w:rPr>
          <w:rFonts w:cs="Times New Roman"/>
        </w:rPr>
        <w:t xml:space="preserve">the Bcl-2 family </w:t>
      </w:r>
      <w:r w:rsidR="005D240E" w:rsidRPr="00FD6792">
        <w:rPr>
          <w:rFonts w:cs="Times New Roman"/>
        </w:rPr>
        <w:t>of proteins</w:t>
      </w:r>
      <w:r w:rsidR="005D240E">
        <w:rPr>
          <w:rFonts w:cs="Times New Roman"/>
        </w:rPr>
        <w:t xml:space="preserve">, </w:t>
      </w:r>
      <w:r w:rsidR="005D240E" w:rsidRPr="00F95C47">
        <w:rPr>
          <w:rFonts w:cs="Times New Roman"/>
        </w:rPr>
        <w:t xml:space="preserve"> </w:t>
      </w:r>
      <w:r w:rsidR="005D240E">
        <w:rPr>
          <w:rFonts w:cs="Times New Roman"/>
        </w:rPr>
        <w:t>and eventually led to apoptosis</w:t>
      </w:r>
      <w:r w:rsidR="005D240E" w:rsidRPr="00F95C47">
        <w:rPr>
          <w:rFonts w:cs="Times New Roman"/>
        </w:rPr>
        <w:t>(</w:t>
      </w:r>
      <w:r w:rsidR="005D240E" w:rsidRPr="00DD22AC">
        <w:rPr>
          <w:rFonts w:cs="Times New Roman"/>
          <w:b/>
          <w:highlight w:val="yellow"/>
        </w:rPr>
        <w:t xml:space="preserve">Supplementary Figure </w:t>
      </w:r>
      <w:r w:rsidR="005D240E">
        <w:rPr>
          <w:rFonts w:cs="Times New Roman"/>
          <w:b/>
          <w:highlight w:val="yellow"/>
        </w:rPr>
        <w:t>4</w:t>
      </w:r>
      <w:r w:rsidR="005D240E">
        <w:rPr>
          <w:rFonts w:cs="Times New Roman"/>
          <w:b/>
        </w:rPr>
        <w:t>B</w:t>
      </w:r>
      <w:r w:rsidR="005D240E" w:rsidRPr="00F95C47">
        <w:rPr>
          <w:rFonts w:cs="Times New Roman"/>
        </w:rPr>
        <w:t>)</w:t>
      </w:r>
      <w:r w:rsidR="005D240E">
        <w:rPr>
          <w:rFonts w:cs="Times New Roman"/>
        </w:rPr>
        <w:t xml:space="preserve"> </w:t>
      </w:r>
      <w:r w:rsidR="005D240E" w:rsidRPr="00C03817">
        <w:rPr>
          <w:rFonts w:cs="Times New Roman"/>
        </w:rPr>
        <w:t xml:space="preserve"> </w:t>
      </w:r>
      <w:r w:rsidR="00D92B18">
        <w:rPr>
          <w:rFonts w:cs="Times New Roman"/>
        </w:rPr>
        <w:t xml:space="preserve"> </w:t>
      </w:r>
    </w:p>
    <w:p w14:paraId="687FD46D" w14:textId="77777777" w:rsidR="005E0060" w:rsidRPr="0022117E" w:rsidRDefault="005E0060" w:rsidP="00DD22AC">
      <w:pPr>
        <w:spacing w:after="0" w:line="360" w:lineRule="auto"/>
        <w:jc w:val="both"/>
        <w:rPr>
          <w:rFonts w:cs="Times New Roman"/>
        </w:rPr>
      </w:pPr>
      <w:r w:rsidRPr="0022117E">
        <w:rPr>
          <w:rFonts w:cs="Times New Roman"/>
        </w:rPr>
        <w:tab/>
        <w:t xml:space="preserve">In conclusion, </w:t>
      </w:r>
      <w:r w:rsidR="00D92B18" w:rsidRPr="0022117E">
        <w:rPr>
          <w:rFonts w:cs="Times New Roman"/>
        </w:rPr>
        <w:t>RC</w:t>
      </w:r>
      <w:r w:rsidR="00D92B18">
        <w:rPr>
          <w:rFonts w:cs="Times New Roman"/>
        </w:rPr>
        <w:t>J</w:t>
      </w:r>
      <w:r w:rsidR="00657AF8">
        <w:rPr>
          <w:rFonts w:cs="Times New Roman"/>
        </w:rPr>
        <w:t xml:space="preserve"> </w:t>
      </w:r>
      <w:r w:rsidRPr="0022117E">
        <w:rPr>
          <w:rFonts w:cs="Times New Roman"/>
        </w:rPr>
        <w:t xml:space="preserve">was shown to have potential as a nutraceutical for </w:t>
      </w:r>
      <w:r w:rsidR="00626F51" w:rsidRPr="0022117E">
        <w:rPr>
          <w:rFonts w:cs="Times New Roman"/>
        </w:rPr>
        <w:t xml:space="preserve">colitis and </w:t>
      </w:r>
      <w:r w:rsidRPr="0022117E">
        <w:rPr>
          <w:rFonts w:cs="Times New Roman"/>
        </w:rPr>
        <w:t>IBD</w:t>
      </w:r>
      <w:r w:rsidR="00D92B18">
        <w:rPr>
          <w:rFonts w:cs="Times New Roman"/>
        </w:rPr>
        <w:t xml:space="preserve"> treatment</w:t>
      </w:r>
      <w:r w:rsidRPr="0022117E">
        <w:rPr>
          <w:rFonts w:cs="Times New Roman"/>
        </w:rPr>
        <w:t xml:space="preserve">. </w:t>
      </w:r>
      <w:r w:rsidR="003E358E">
        <w:rPr>
          <w:rFonts w:cs="Times New Roman"/>
        </w:rPr>
        <w:t xml:space="preserve">Our data also showed that administration of RCJ restore the altered gut microbiota. </w:t>
      </w:r>
      <w:r w:rsidR="008037A4" w:rsidRPr="00DD22AC">
        <w:rPr>
          <w:rFonts w:cs="Times New Roman"/>
          <w:i/>
        </w:rPr>
        <w:t xml:space="preserve">In </w:t>
      </w:r>
      <w:r w:rsidR="008037A4" w:rsidRPr="00DD22AC">
        <w:rPr>
          <w:rFonts w:cs="Times New Roman"/>
          <w:i/>
        </w:rPr>
        <w:lastRenderedPageBreak/>
        <w:t>vitro</w:t>
      </w:r>
      <w:r w:rsidR="008037A4">
        <w:rPr>
          <w:rFonts w:cs="Times New Roman"/>
        </w:rPr>
        <w:t xml:space="preserve">, </w:t>
      </w:r>
      <w:r w:rsidR="00D92B18" w:rsidRPr="0022117E">
        <w:rPr>
          <w:rFonts w:cs="Times New Roman"/>
        </w:rPr>
        <w:t>RC</w:t>
      </w:r>
      <w:r w:rsidR="00D92B18">
        <w:rPr>
          <w:rFonts w:cs="Times New Roman"/>
        </w:rPr>
        <w:t>J</w:t>
      </w:r>
      <w:r w:rsidR="00D92B18" w:rsidRPr="0022117E">
        <w:rPr>
          <w:rFonts w:cs="Times New Roman"/>
        </w:rPr>
        <w:t xml:space="preserve"> acted through ROS-induced apoptosis and interfered with the glutathione antioxidant system in </w:t>
      </w:r>
      <w:r w:rsidR="00D92B18">
        <w:rPr>
          <w:rFonts w:cs="Times New Roman"/>
        </w:rPr>
        <w:t>CRC</w:t>
      </w:r>
      <w:r w:rsidR="00D92B18" w:rsidRPr="0022117E">
        <w:rPr>
          <w:rFonts w:cs="Times New Roman"/>
        </w:rPr>
        <w:t xml:space="preserve"> cell lines.</w:t>
      </w:r>
    </w:p>
    <w:p w14:paraId="0B054CFE" w14:textId="77777777" w:rsidR="000F72E5" w:rsidRPr="00DD22AC" w:rsidRDefault="000F72E5" w:rsidP="00566753">
      <w:pPr>
        <w:spacing w:after="160" w:line="259" w:lineRule="auto"/>
        <w:rPr>
          <w:rFonts w:eastAsiaTheme="majorEastAsia" w:cs="Times New Roman"/>
          <w:b/>
          <w:szCs w:val="26"/>
        </w:rPr>
      </w:pPr>
      <w:bookmarkStart w:id="243" w:name="_Toc531690757"/>
      <w:bookmarkStart w:id="244" w:name="_Toc11773686"/>
      <w:r>
        <w:rPr>
          <w:rFonts w:eastAsiaTheme="majorEastAsia" w:cs="Times New Roman"/>
          <w:b/>
          <w:sz w:val="28"/>
          <w:szCs w:val="26"/>
        </w:rPr>
        <w:br w:type="page"/>
      </w:r>
    </w:p>
    <w:p w14:paraId="65675542" w14:textId="77777777" w:rsidR="005E0060" w:rsidRDefault="005E0060" w:rsidP="005E0060">
      <w:pPr>
        <w:keepNext/>
        <w:keepLines/>
        <w:spacing w:before="720" w:after="0"/>
        <w:outlineLvl w:val="1"/>
        <w:rPr>
          <w:rFonts w:eastAsiaTheme="majorEastAsia" w:cs="Times New Roman"/>
          <w:b/>
          <w:caps/>
          <w:sz w:val="28"/>
          <w:szCs w:val="26"/>
        </w:rPr>
      </w:pPr>
      <w:r w:rsidRPr="00B06063">
        <w:rPr>
          <w:rFonts w:eastAsiaTheme="majorEastAsia" w:cs="Times New Roman"/>
          <w:b/>
          <w:caps/>
          <w:sz w:val="28"/>
          <w:szCs w:val="26"/>
        </w:rPr>
        <w:lastRenderedPageBreak/>
        <w:t>References</w:t>
      </w:r>
      <w:bookmarkEnd w:id="243"/>
      <w:bookmarkEnd w:id="244"/>
    </w:p>
    <w:p w14:paraId="483EAC87" w14:textId="77777777" w:rsidR="00DD22AC" w:rsidRPr="00DD22AC" w:rsidRDefault="000C09A8" w:rsidP="00DD22AC">
      <w:pPr>
        <w:pStyle w:val="EndNoteBibliography"/>
        <w:spacing w:after="0"/>
        <w:ind w:left="720" w:hanging="720"/>
        <w:rPr>
          <w:noProof/>
        </w:rPr>
      </w:pPr>
      <w:r>
        <w:rPr>
          <w:rFonts w:eastAsiaTheme="majorEastAsia"/>
          <w:b/>
          <w:sz w:val="32"/>
          <w:szCs w:val="32"/>
        </w:rPr>
        <w:fldChar w:fldCharType="begin"/>
      </w:r>
      <w:r w:rsidR="008C7098">
        <w:rPr>
          <w:rFonts w:eastAsiaTheme="majorEastAsia"/>
          <w:b/>
          <w:sz w:val="32"/>
          <w:szCs w:val="32"/>
        </w:rPr>
        <w:instrText xml:space="preserve"> ADDIN EN.REFLIST </w:instrText>
      </w:r>
      <w:r>
        <w:rPr>
          <w:rFonts w:eastAsiaTheme="majorEastAsia"/>
          <w:b/>
          <w:sz w:val="32"/>
          <w:szCs w:val="32"/>
        </w:rPr>
        <w:fldChar w:fldCharType="separate"/>
      </w:r>
      <w:r w:rsidR="00DD22AC" w:rsidRPr="00DD22AC">
        <w:rPr>
          <w:noProof/>
        </w:rPr>
        <w:t xml:space="preserve">1. Molodecky NA, Shian  Soon     I, Rabi     DM, et al. Increasing Incidence and Prevalence of the Inflammatory Bowel Diseases With Time, Based on Systematic Review. </w:t>
      </w:r>
      <w:r w:rsidR="00DD22AC" w:rsidRPr="00DD22AC">
        <w:rPr>
          <w:i/>
          <w:noProof/>
        </w:rPr>
        <w:t>Gastroenterology</w:t>
      </w:r>
      <w:r w:rsidR="00DD22AC" w:rsidRPr="00DD22AC">
        <w:rPr>
          <w:noProof/>
        </w:rPr>
        <w:t xml:space="preserve"> 2012;142(1):46-54.</w:t>
      </w:r>
    </w:p>
    <w:p w14:paraId="276D91EF" w14:textId="77777777" w:rsidR="00DD22AC" w:rsidRPr="00DD22AC" w:rsidRDefault="00DD22AC" w:rsidP="00DD22AC">
      <w:pPr>
        <w:pStyle w:val="EndNoteBibliography"/>
        <w:spacing w:after="0"/>
        <w:ind w:left="720" w:hanging="720"/>
        <w:rPr>
          <w:noProof/>
        </w:rPr>
      </w:pPr>
      <w:r w:rsidRPr="00DD22AC">
        <w:rPr>
          <w:noProof/>
        </w:rPr>
        <w:t xml:space="preserve">2. Dahlhamer J, Zammitti E, Ward B, et al. Prevalence of Inflammatory Bowel Disease Among Adults Aged ≥18 Years — United States, 2015. </w:t>
      </w:r>
      <w:r w:rsidRPr="00DD22AC">
        <w:rPr>
          <w:i/>
          <w:noProof/>
        </w:rPr>
        <w:t>MMWR Morb Mortal Wkly Rep</w:t>
      </w:r>
      <w:r w:rsidRPr="00DD22AC">
        <w:rPr>
          <w:noProof/>
        </w:rPr>
        <w:t xml:space="preserve"> 2016;65:1166-69.</w:t>
      </w:r>
    </w:p>
    <w:p w14:paraId="31843DF7" w14:textId="77777777" w:rsidR="00DD22AC" w:rsidRPr="00DD22AC" w:rsidRDefault="00DD22AC" w:rsidP="00DD22AC">
      <w:pPr>
        <w:pStyle w:val="EndNoteBibliography"/>
        <w:spacing w:after="0"/>
        <w:ind w:left="720" w:hanging="720"/>
        <w:rPr>
          <w:noProof/>
        </w:rPr>
      </w:pPr>
      <w:r w:rsidRPr="00DD22AC">
        <w:rPr>
          <w:noProof/>
        </w:rPr>
        <w:t xml:space="preserve">3. Kaplan GG. The global burden of IBD: from 2015 to 2025. </w:t>
      </w:r>
      <w:r w:rsidRPr="00DD22AC">
        <w:rPr>
          <w:i/>
          <w:noProof/>
        </w:rPr>
        <w:t>Nature Reviews Gastroenterology &amp; Hepatology</w:t>
      </w:r>
      <w:r w:rsidRPr="00DD22AC">
        <w:rPr>
          <w:noProof/>
        </w:rPr>
        <w:t xml:space="preserve"> 2015;12(12):720. doi: doi:10.1038/nrgastro.2015.150</w:t>
      </w:r>
    </w:p>
    <w:p w14:paraId="3949F2CA" w14:textId="77777777" w:rsidR="00DD22AC" w:rsidRPr="00DD22AC" w:rsidRDefault="00DD22AC" w:rsidP="00DD22AC">
      <w:pPr>
        <w:pStyle w:val="EndNoteBibliography"/>
        <w:spacing w:after="0"/>
        <w:ind w:left="720" w:hanging="720"/>
        <w:rPr>
          <w:noProof/>
        </w:rPr>
      </w:pPr>
      <w:r w:rsidRPr="00DD22AC">
        <w:rPr>
          <w:noProof/>
        </w:rPr>
        <w:t xml:space="preserve">4. Gajendran M, Loganathan P, Catinella AP, et al. A comprehensive review and update on Crohn's disease. </w:t>
      </w:r>
      <w:r w:rsidRPr="00DD22AC">
        <w:rPr>
          <w:i/>
          <w:noProof/>
        </w:rPr>
        <w:t>Disease-a-Month</w:t>
      </w:r>
      <w:r w:rsidRPr="00DD22AC">
        <w:rPr>
          <w:noProof/>
        </w:rPr>
        <w:t xml:space="preserve"> 2018;62:20-57.</w:t>
      </w:r>
    </w:p>
    <w:p w14:paraId="64F402DA" w14:textId="77777777" w:rsidR="00DD22AC" w:rsidRPr="00DD22AC" w:rsidRDefault="00DD22AC" w:rsidP="00DD22AC">
      <w:pPr>
        <w:pStyle w:val="EndNoteBibliography"/>
        <w:spacing w:after="0"/>
        <w:ind w:left="720" w:hanging="720"/>
        <w:rPr>
          <w:noProof/>
        </w:rPr>
      </w:pPr>
      <w:r w:rsidRPr="00DD22AC">
        <w:rPr>
          <w:noProof/>
        </w:rPr>
        <w:t xml:space="preserve">5. Liu R, Tang A, Wang X, et al. Assessment of Quality of Life in Chinese Patients With Inflammatory Bowel Disease and their Caregivers. </w:t>
      </w:r>
      <w:r w:rsidRPr="00DD22AC">
        <w:rPr>
          <w:i/>
          <w:noProof/>
        </w:rPr>
        <w:t>Inflammatory Bowel Diseases</w:t>
      </w:r>
      <w:r w:rsidRPr="00DD22AC">
        <w:rPr>
          <w:noProof/>
        </w:rPr>
        <w:t xml:space="preserve"> 2018;24(9):2039-47. doi: 10.1093/ibd/izy099</w:t>
      </w:r>
    </w:p>
    <w:p w14:paraId="001E4C60" w14:textId="77777777" w:rsidR="00DD22AC" w:rsidRPr="00DD22AC" w:rsidRDefault="00DD22AC" w:rsidP="00DD22AC">
      <w:pPr>
        <w:pStyle w:val="EndNoteBibliography"/>
        <w:spacing w:after="0"/>
        <w:ind w:left="720" w:hanging="720"/>
        <w:rPr>
          <w:noProof/>
        </w:rPr>
      </w:pPr>
      <w:r w:rsidRPr="00DD22AC">
        <w:rPr>
          <w:noProof/>
        </w:rPr>
        <w:t xml:space="preserve">6. Samadder N, Valentine J, Guthery S, et al. Family History Associates With Increased Risk of Colorectal Cancer in Patients With Inflammatory Bowel Diseases. </w:t>
      </w:r>
      <w:r w:rsidRPr="00DD22AC">
        <w:rPr>
          <w:i/>
          <w:noProof/>
        </w:rPr>
        <w:t>Clin Gastroenterol Hepatol</w:t>
      </w:r>
      <w:r w:rsidRPr="00DD22AC">
        <w:rPr>
          <w:noProof/>
        </w:rPr>
        <w:t xml:space="preserve"> 2018 doi: 10.1016/j.cgh.2018.09.038 [published Online First: 2018/09/30]</w:t>
      </w:r>
    </w:p>
    <w:p w14:paraId="2564B6EC" w14:textId="77777777" w:rsidR="00DD22AC" w:rsidRPr="00DD22AC" w:rsidRDefault="00DD22AC" w:rsidP="00DD22AC">
      <w:pPr>
        <w:pStyle w:val="EndNoteBibliography"/>
        <w:spacing w:after="0"/>
        <w:ind w:left="720" w:hanging="720"/>
        <w:rPr>
          <w:noProof/>
        </w:rPr>
      </w:pPr>
      <w:r w:rsidRPr="00DD22AC">
        <w:rPr>
          <w:noProof/>
        </w:rPr>
        <w:t>7. Moura FA, de Andrade KQ, dos Santos JCF, et al. Antioxidant therapy for treatment of inflammatory bowel disease: Does it work? Redox Biol2015:617-39.</w:t>
      </w:r>
    </w:p>
    <w:p w14:paraId="23CA507B" w14:textId="77777777" w:rsidR="00DD22AC" w:rsidRPr="00DD22AC" w:rsidRDefault="00DD22AC" w:rsidP="00DD22AC">
      <w:pPr>
        <w:pStyle w:val="EndNoteBibliography"/>
        <w:spacing w:after="0"/>
        <w:ind w:left="720" w:hanging="720"/>
        <w:rPr>
          <w:noProof/>
        </w:rPr>
      </w:pPr>
      <w:r w:rsidRPr="00DD22AC">
        <w:rPr>
          <w:noProof/>
        </w:rPr>
        <w:t>8. Yasui K. Immunity against Mycobacterium tuberculosis and the risk of biologic anti-TNF-α reagents. Pediatr Rheumatol Online J2014.</w:t>
      </w:r>
    </w:p>
    <w:p w14:paraId="237E5142" w14:textId="77777777" w:rsidR="00DD22AC" w:rsidRPr="00DD22AC" w:rsidRDefault="00DD22AC" w:rsidP="00DD22AC">
      <w:pPr>
        <w:pStyle w:val="EndNoteBibliography"/>
        <w:spacing w:after="0"/>
        <w:ind w:left="720" w:hanging="720"/>
        <w:rPr>
          <w:noProof/>
        </w:rPr>
      </w:pPr>
      <w:r w:rsidRPr="00DD22AC">
        <w:rPr>
          <w:noProof/>
        </w:rPr>
        <w:t xml:space="preserve">9. Mijan MA, Lim BO. Diets, functional foods, and nutraceuticals as alternative therapies for inflammatory bowel disease: Present status and future trends. </w:t>
      </w:r>
      <w:r w:rsidRPr="00DD22AC">
        <w:rPr>
          <w:i/>
          <w:noProof/>
        </w:rPr>
        <w:t>World J Gastroenterol</w:t>
      </w:r>
      <w:r w:rsidRPr="00DD22AC">
        <w:rPr>
          <w:noProof/>
        </w:rPr>
        <w:t xml:space="preserve"> 2018;24(25):2673-85. doi: 10.3748/wjg.v24.i25.2673</w:t>
      </w:r>
    </w:p>
    <w:p w14:paraId="40000AE5" w14:textId="77777777" w:rsidR="00DD22AC" w:rsidRPr="00DD22AC" w:rsidRDefault="00DD22AC" w:rsidP="00DD22AC">
      <w:pPr>
        <w:pStyle w:val="EndNoteBibliography"/>
        <w:spacing w:after="0"/>
        <w:ind w:left="720" w:hanging="720"/>
        <w:rPr>
          <w:noProof/>
        </w:rPr>
      </w:pPr>
      <w:r w:rsidRPr="00DD22AC">
        <w:rPr>
          <w:noProof/>
        </w:rPr>
        <w:t xml:space="preserve">10. Ghattamaneni N, Panchal SK, Brown L. Nutraceuticals in rodent models as potential treatments for human   In  fl  ammatory Bowel Disease. </w:t>
      </w:r>
      <w:r w:rsidRPr="00DD22AC">
        <w:rPr>
          <w:i/>
          <w:noProof/>
        </w:rPr>
        <w:t>Pharmacological Research</w:t>
      </w:r>
      <w:r w:rsidRPr="00DD22AC">
        <w:rPr>
          <w:noProof/>
        </w:rPr>
        <w:t xml:space="preserve"> 2018;132:99.</w:t>
      </w:r>
    </w:p>
    <w:p w14:paraId="5CAEDCB0" w14:textId="77777777" w:rsidR="00DD22AC" w:rsidRPr="00DD22AC" w:rsidRDefault="00DD22AC" w:rsidP="00DD22AC">
      <w:pPr>
        <w:pStyle w:val="EndNoteBibliography"/>
        <w:spacing w:after="0"/>
        <w:ind w:left="720" w:hanging="720"/>
        <w:rPr>
          <w:noProof/>
        </w:rPr>
      </w:pPr>
      <w:r w:rsidRPr="00DD22AC">
        <w:rPr>
          <w:noProof/>
        </w:rPr>
        <w:t xml:space="preserve">11. Piberger H, Oehme A, Hofmann C, et al. Bilberries and their anthocyanins ameliorate experimental colitis - Piberger - 2011 - Molecular Nutrition &amp; Food Research - Wiley Online Library. </w:t>
      </w:r>
      <w:r w:rsidRPr="00DD22AC">
        <w:rPr>
          <w:i/>
          <w:noProof/>
        </w:rPr>
        <w:t>Molecular Nutrition and Food Research</w:t>
      </w:r>
      <w:r w:rsidRPr="00DD22AC">
        <w:rPr>
          <w:noProof/>
        </w:rPr>
        <w:t xml:space="preserve"> 2011;55(11):1724-29. doi: 10.1002/mnfr.201100380</w:t>
      </w:r>
    </w:p>
    <w:p w14:paraId="3B55428D" w14:textId="77777777" w:rsidR="00DD22AC" w:rsidRPr="00DD22AC" w:rsidRDefault="00DD22AC" w:rsidP="00DD22AC">
      <w:pPr>
        <w:pStyle w:val="EndNoteBibliography"/>
        <w:spacing w:after="0"/>
        <w:ind w:left="720" w:hanging="720"/>
        <w:rPr>
          <w:noProof/>
        </w:rPr>
      </w:pPr>
      <w:r w:rsidRPr="00DD22AC">
        <w:rPr>
          <w:noProof/>
        </w:rPr>
        <w:t xml:space="preserve">12. Wiczkowski W, Szawara-Nowak D, Topolska J. Red cabbage anthocyanins: Profile, isolation, identification, and antioxidant activity. </w:t>
      </w:r>
      <w:r w:rsidRPr="00DD22AC">
        <w:rPr>
          <w:i/>
          <w:noProof/>
        </w:rPr>
        <w:t>Food Research International</w:t>
      </w:r>
      <w:r w:rsidRPr="00DD22AC">
        <w:rPr>
          <w:noProof/>
        </w:rPr>
        <w:t xml:space="preserve"> 2013;51(1):303-09. doi: 10.1016/j.foodres.2012.12.015</w:t>
      </w:r>
    </w:p>
    <w:p w14:paraId="50E6E34E" w14:textId="77777777" w:rsidR="00DD22AC" w:rsidRPr="00DD22AC" w:rsidRDefault="00DD22AC" w:rsidP="00DD22AC">
      <w:pPr>
        <w:pStyle w:val="EndNoteBibliography"/>
        <w:spacing w:after="0"/>
        <w:ind w:left="720" w:hanging="720"/>
        <w:rPr>
          <w:noProof/>
        </w:rPr>
      </w:pPr>
      <w:r w:rsidRPr="00DD22AC">
        <w:rPr>
          <w:noProof/>
        </w:rPr>
        <w:t xml:space="preserve">13. Baiano A. Recovery of Biomolecules from Food Wastes - A Review. </w:t>
      </w:r>
      <w:r w:rsidRPr="00DD22AC">
        <w:rPr>
          <w:i/>
          <w:noProof/>
        </w:rPr>
        <w:t>Molecules</w:t>
      </w:r>
      <w:r w:rsidRPr="00DD22AC">
        <w:rPr>
          <w:noProof/>
        </w:rPr>
        <w:t xml:space="preserve"> 2014;19(9):14821. doi: 10.3390/molecules190914821</w:t>
      </w:r>
    </w:p>
    <w:p w14:paraId="44AAF722" w14:textId="77777777" w:rsidR="00DD22AC" w:rsidRPr="00DD22AC" w:rsidRDefault="00DD22AC" w:rsidP="00DD22AC">
      <w:pPr>
        <w:pStyle w:val="EndNoteBibliography"/>
        <w:spacing w:after="0"/>
        <w:ind w:left="720" w:hanging="720"/>
        <w:rPr>
          <w:noProof/>
        </w:rPr>
      </w:pPr>
      <w:r w:rsidRPr="00DD22AC">
        <w:rPr>
          <w:noProof/>
        </w:rPr>
        <w:t xml:space="preserve">14. Piyapanrungrueang W, Chantrapornchai W, Haruthaithanasan V, et al. Comparison of Anthocyanin Extraction Methods from High Anthocyanin Purple Corn Cob Hybrid: KPSC 901, and Quality of the Extract Powder. </w:t>
      </w:r>
      <w:r w:rsidRPr="00DD22AC">
        <w:rPr>
          <w:i/>
          <w:noProof/>
        </w:rPr>
        <w:t>Journal of Food Processing and Preservation</w:t>
      </w:r>
      <w:r w:rsidRPr="00DD22AC">
        <w:rPr>
          <w:noProof/>
        </w:rPr>
        <w:t xml:space="preserve"> 2016;40(5):1125. doi: 10.1111/jfpp.12693</w:t>
      </w:r>
    </w:p>
    <w:p w14:paraId="6DD7BE59" w14:textId="77777777" w:rsidR="00DD22AC" w:rsidRPr="00DD22AC" w:rsidRDefault="00DD22AC" w:rsidP="00DD22AC">
      <w:pPr>
        <w:pStyle w:val="EndNoteBibliography"/>
        <w:spacing w:after="0"/>
        <w:ind w:left="720" w:hanging="720"/>
        <w:rPr>
          <w:noProof/>
        </w:rPr>
      </w:pPr>
      <w:r w:rsidRPr="00DD22AC">
        <w:rPr>
          <w:noProof/>
        </w:rPr>
        <w:t xml:space="preserve">15. Singleton VL, Rossi JA. Colorimetry of Total Phenolics with Phosphomolybdic-Phosphotungstic Acid Reagents. </w:t>
      </w:r>
      <w:r w:rsidRPr="00DD22AC">
        <w:rPr>
          <w:i/>
          <w:noProof/>
        </w:rPr>
        <w:t>American Journal of Enology and Viticulture</w:t>
      </w:r>
      <w:r w:rsidRPr="00DD22AC">
        <w:rPr>
          <w:noProof/>
        </w:rPr>
        <w:t xml:space="preserve"> 1965;16(3):144-58.</w:t>
      </w:r>
    </w:p>
    <w:p w14:paraId="08AE44DC" w14:textId="77777777" w:rsidR="00DD22AC" w:rsidRPr="00DD22AC" w:rsidRDefault="00DD22AC" w:rsidP="00DD22AC">
      <w:pPr>
        <w:pStyle w:val="EndNoteBibliography"/>
        <w:ind w:left="720" w:hanging="720"/>
        <w:rPr>
          <w:noProof/>
        </w:rPr>
      </w:pPr>
      <w:r w:rsidRPr="00DD22AC">
        <w:rPr>
          <w:noProof/>
        </w:rPr>
        <w:t>16. Lee J. Determination of Total Monomeric Anthocyanin Pigment Content</w:t>
      </w:r>
    </w:p>
    <w:p w14:paraId="20946E63" w14:textId="77777777" w:rsidR="00DD22AC" w:rsidRPr="00DD22AC" w:rsidRDefault="00DD22AC" w:rsidP="00DD22AC">
      <w:pPr>
        <w:pStyle w:val="EndNoteBibliography"/>
        <w:ind w:firstLine="0"/>
        <w:rPr>
          <w:noProof/>
        </w:rPr>
      </w:pPr>
      <w:r w:rsidRPr="00DD22AC">
        <w:rPr>
          <w:noProof/>
        </w:rPr>
        <w:lastRenderedPageBreak/>
        <w:t>of Fruit Juices, Beverages, Natural Colorants, and Wines by the pH Differential</w:t>
      </w:r>
    </w:p>
    <w:p w14:paraId="795B83DC" w14:textId="77777777" w:rsidR="00DD22AC" w:rsidRPr="00DD22AC" w:rsidRDefault="00DD22AC" w:rsidP="00DD22AC">
      <w:pPr>
        <w:pStyle w:val="EndNoteBibliography"/>
        <w:spacing w:after="0"/>
        <w:ind w:firstLine="0"/>
        <w:rPr>
          <w:noProof/>
        </w:rPr>
      </w:pPr>
      <w:r w:rsidRPr="00DD22AC">
        <w:rPr>
          <w:noProof/>
        </w:rPr>
        <w:t xml:space="preserve">Method: Collaborative Study. </w:t>
      </w:r>
      <w:r w:rsidRPr="00DD22AC">
        <w:rPr>
          <w:i/>
          <w:noProof/>
        </w:rPr>
        <w:t>Journal of AOAC International</w:t>
      </w:r>
      <w:r w:rsidRPr="00DD22AC">
        <w:rPr>
          <w:noProof/>
        </w:rPr>
        <w:t xml:space="preserve"> 2005;88(5)</w:t>
      </w:r>
    </w:p>
    <w:p w14:paraId="46DE7C18" w14:textId="77777777" w:rsidR="00DD22AC" w:rsidRPr="00DD22AC" w:rsidRDefault="00DD22AC" w:rsidP="00DD22AC">
      <w:pPr>
        <w:pStyle w:val="EndNoteBibliography"/>
        <w:spacing w:after="0"/>
        <w:ind w:left="720" w:hanging="720"/>
        <w:rPr>
          <w:noProof/>
        </w:rPr>
      </w:pPr>
      <w:r w:rsidRPr="00DD22AC">
        <w:rPr>
          <w:noProof/>
        </w:rPr>
        <w:t xml:space="preserve">17. Re R, Pellegrini N, Proteggente A, et al. Antioxidant activity applying an improved ABTS radical cation decolorization assay. </w:t>
      </w:r>
      <w:r w:rsidRPr="00DD22AC">
        <w:rPr>
          <w:i/>
          <w:noProof/>
        </w:rPr>
        <w:t>Free Radical Biology and Medicine</w:t>
      </w:r>
      <w:r w:rsidRPr="00DD22AC">
        <w:rPr>
          <w:noProof/>
        </w:rPr>
        <w:t xml:space="preserve"> 1999;26(9-10):1231-37. doi: 10.1016/s0891-5849(98)00315-3</w:t>
      </w:r>
    </w:p>
    <w:p w14:paraId="604B7138" w14:textId="77777777" w:rsidR="00DD22AC" w:rsidRPr="00DD22AC" w:rsidRDefault="00DD22AC" w:rsidP="00DD22AC">
      <w:pPr>
        <w:pStyle w:val="EndNoteBibliography"/>
        <w:spacing w:after="0"/>
        <w:ind w:left="720" w:hanging="720"/>
        <w:rPr>
          <w:noProof/>
        </w:rPr>
      </w:pPr>
      <w:r w:rsidRPr="00DD22AC">
        <w:rPr>
          <w:noProof/>
        </w:rPr>
        <w:t xml:space="preserve">18. Das S, Rachagani S, Sheinin Y, et al. Mice deficient in Muc4 are resistant to experimental colitis and colitis-associated colorectal cancer. </w:t>
      </w:r>
      <w:r w:rsidRPr="00DD22AC">
        <w:rPr>
          <w:i/>
          <w:noProof/>
        </w:rPr>
        <w:t>Oncogene</w:t>
      </w:r>
      <w:r w:rsidRPr="00DD22AC">
        <w:rPr>
          <w:noProof/>
        </w:rPr>
        <w:t xml:space="preserve"> 2016;35(20):2645-54. doi: 10.1038/onc.2015.327</w:t>
      </w:r>
    </w:p>
    <w:p w14:paraId="49435CA4" w14:textId="77777777" w:rsidR="00DD22AC" w:rsidRPr="00DD22AC" w:rsidRDefault="00DD22AC" w:rsidP="00DD22AC">
      <w:pPr>
        <w:pStyle w:val="EndNoteBibliography"/>
        <w:spacing w:after="0"/>
        <w:ind w:left="720" w:hanging="720"/>
        <w:rPr>
          <w:noProof/>
        </w:rPr>
      </w:pPr>
      <w:r w:rsidRPr="00DD22AC">
        <w:rPr>
          <w:noProof/>
        </w:rPr>
        <w:t xml:space="preserve">19. Li YH, Adam R, Colombel JF, et al. A characterization of pro-inflammatory cytokines in dextran sulfate sodium-induced chronic relapsing colitis mice model. </w:t>
      </w:r>
      <w:r w:rsidRPr="00DD22AC">
        <w:rPr>
          <w:i/>
          <w:noProof/>
        </w:rPr>
        <w:t>Int Immunopharmacol</w:t>
      </w:r>
      <w:r w:rsidRPr="00DD22AC">
        <w:rPr>
          <w:noProof/>
        </w:rPr>
        <w:t xml:space="preserve"> 2018;60:194-201. doi: 10.1016/j.intimp.2018.05.001 [published Online First: 2018/05/11]</w:t>
      </w:r>
    </w:p>
    <w:p w14:paraId="3845DD9D" w14:textId="77777777" w:rsidR="00DD22AC" w:rsidRPr="00DD22AC" w:rsidRDefault="00DD22AC" w:rsidP="00DD22AC">
      <w:pPr>
        <w:pStyle w:val="EndNoteBibliography"/>
        <w:spacing w:after="0"/>
        <w:ind w:left="720" w:hanging="720"/>
        <w:rPr>
          <w:noProof/>
        </w:rPr>
      </w:pPr>
      <w:r w:rsidRPr="00DD22AC">
        <w:rPr>
          <w:noProof/>
        </w:rPr>
        <w:t xml:space="preserve">20. Ludwiczek O, Vannier E, Borggraefe I, et al. Imbalance between interleukin-1 agonists and antagonists: relationship to severity of inflammatory bowel disease. </w:t>
      </w:r>
      <w:r w:rsidRPr="00DD22AC">
        <w:rPr>
          <w:i/>
          <w:noProof/>
        </w:rPr>
        <w:t>Clinical and Experimental Immunology</w:t>
      </w:r>
      <w:r w:rsidRPr="00DD22AC">
        <w:rPr>
          <w:noProof/>
        </w:rPr>
        <w:t xml:space="preserve"> 2004;138(2):323-29. doi: 10.1111/j.1365-2249.2004.02599.x</w:t>
      </w:r>
    </w:p>
    <w:p w14:paraId="6B53A84C" w14:textId="77777777" w:rsidR="00DD22AC" w:rsidRPr="00DD22AC" w:rsidRDefault="00DD22AC" w:rsidP="00DD22AC">
      <w:pPr>
        <w:pStyle w:val="EndNoteBibliography"/>
        <w:spacing w:after="0"/>
        <w:ind w:left="720" w:hanging="720"/>
        <w:rPr>
          <w:noProof/>
        </w:rPr>
      </w:pPr>
      <w:r w:rsidRPr="00DD22AC">
        <w:rPr>
          <w:noProof/>
        </w:rPr>
        <w:t xml:space="preserve">21. Sanchez-Muñoz F, Dominguez-Lopez A, Yamamoto-Furusho JK. Role of cytokines in inflammatory bowel disease. </w:t>
      </w:r>
      <w:r w:rsidRPr="00DD22AC">
        <w:rPr>
          <w:i/>
          <w:noProof/>
        </w:rPr>
        <w:t>World J Gastroenterol</w:t>
      </w:r>
      <w:r w:rsidRPr="00DD22AC">
        <w:rPr>
          <w:noProof/>
        </w:rPr>
        <w:t xml:space="preserve"> 2008;14(27):4280-8. doi: 10.3748/wjg.14.4280</w:t>
      </w:r>
    </w:p>
    <w:p w14:paraId="036C6AC4" w14:textId="77777777" w:rsidR="00DD22AC" w:rsidRPr="00DD22AC" w:rsidRDefault="00DD22AC" w:rsidP="00DD22AC">
      <w:pPr>
        <w:pStyle w:val="EndNoteBibliography"/>
        <w:spacing w:after="0"/>
        <w:ind w:left="720" w:hanging="720"/>
        <w:rPr>
          <w:noProof/>
        </w:rPr>
      </w:pPr>
      <w:r w:rsidRPr="00DD22AC">
        <w:rPr>
          <w:noProof/>
        </w:rPr>
        <w:t>22. Incell. Normal-Derived Colon Mucosa (NCM460). Product Information, 2012:1-5.</w:t>
      </w:r>
    </w:p>
    <w:p w14:paraId="71489E1E" w14:textId="77777777" w:rsidR="00DD22AC" w:rsidRPr="00DD22AC" w:rsidRDefault="00DD22AC" w:rsidP="00DD22AC">
      <w:pPr>
        <w:pStyle w:val="EndNoteBibliography"/>
        <w:spacing w:after="0"/>
        <w:ind w:left="720" w:hanging="720"/>
        <w:rPr>
          <w:noProof/>
        </w:rPr>
      </w:pPr>
      <w:r w:rsidRPr="00DD22AC">
        <w:rPr>
          <w:noProof/>
        </w:rPr>
        <w:t xml:space="preserve">23. Mukhopadhyay P, Lakshmanan I, Ponnusamy MP, et al. MUC4 overexpression augments cell migration and metastasis through EGFR family proteins in triple negative breast cancer cells. </w:t>
      </w:r>
      <w:r w:rsidRPr="00DD22AC">
        <w:rPr>
          <w:i/>
          <w:noProof/>
        </w:rPr>
        <w:t>PLoS One</w:t>
      </w:r>
      <w:r w:rsidRPr="00DD22AC">
        <w:rPr>
          <w:noProof/>
        </w:rPr>
        <w:t xml:space="preserve"> 2013;8(2):e54455. doi: 10.1371/journal.pone.0054455 [published Online First: 2013/02/15]</w:t>
      </w:r>
    </w:p>
    <w:p w14:paraId="09E6D897" w14:textId="77777777" w:rsidR="00DD22AC" w:rsidRPr="00DD22AC" w:rsidRDefault="00DD22AC" w:rsidP="00DD22AC">
      <w:pPr>
        <w:pStyle w:val="EndNoteBibliography"/>
        <w:spacing w:after="0"/>
        <w:ind w:left="720" w:hanging="720"/>
        <w:rPr>
          <w:noProof/>
        </w:rPr>
      </w:pPr>
      <w:r w:rsidRPr="00DD22AC">
        <w:rPr>
          <w:noProof/>
        </w:rPr>
        <w:t xml:space="preserve">24. Chaudhary S, Madhukrishna B, Adhya AK, et al. Overexpression of caspase 7 is ERalpha dependent to affect proliferation and cell growth in breast cancer cells by targeting p21(Cip). </w:t>
      </w:r>
      <w:r w:rsidRPr="00DD22AC">
        <w:rPr>
          <w:i/>
          <w:noProof/>
        </w:rPr>
        <w:t>Oncogenesis</w:t>
      </w:r>
      <w:r w:rsidRPr="00DD22AC">
        <w:rPr>
          <w:noProof/>
        </w:rPr>
        <w:t xml:space="preserve"> 2016;5:e219. doi: 10.1038/oncsis.2016.12 [published Online First: 2016/04/19]</w:t>
      </w:r>
    </w:p>
    <w:p w14:paraId="780FDDB6" w14:textId="77777777" w:rsidR="00DD22AC" w:rsidRPr="00DD22AC" w:rsidRDefault="00DD22AC" w:rsidP="00DD22AC">
      <w:pPr>
        <w:pStyle w:val="EndNoteBibliography"/>
        <w:spacing w:after="0"/>
        <w:ind w:left="720" w:hanging="720"/>
        <w:rPr>
          <w:noProof/>
        </w:rPr>
      </w:pPr>
      <w:r w:rsidRPr="00DD22AC">
        <w:rPr>
          <w:noProof/>
        </w:rPr>
        <w:t xml:space="preserve">25. Renis M, Calandra L, Scifo C, et al. Response of cell cycle/stress-related protein expression and DNA damage upon treatment of CaCo2 cells with anthocyanins. </w:t>
      </w:r>
      <w:r w:rsidRPr="00DD22AC">
        <w:rPr>
          <w:i/>
          <w:noProof/>
        </w:rPr>
        <w:t>British Journal of Nutrition</w:t>
      </w:r>
      <w:r w:rsidRPr="00DD22AC">
        <w:rPr>
          <w:noProof/>
        </w:rPr>
        <w:t xml:space="preserve"> 2008;100(1):27-35. doi: 10.1017/s0007114507876239</w:t>
      </w:r>
    </w:p>
    <w:p w14:paraId="13B98C8D" w14:textId="77777777" w:rsidR="00DD22AC" w:rsidRPr="00DD22AC" w:rsidRDefault="00DD22AC" w:rsidP="00DD22AC">
      <w:pPr>
        <w:pStyle w:val="EndNoteBibliography"/>
        <w:spacing w:after="0"/>
        <w:ind w:left="720" w:hanging="720"/>
        <w:rPr>
          <w:noProof/>
        </w:rPr>
      </w:pPr>
      <w:r w:rsidRPr="00DD22AC">
        <w:rPr>
          <w:noProof/>
        </w:rPr>
        <w:t xml:space="preserve">26. Wang LS, Stoner GD. Anthocyanins and their role in cancer prevention. </w:t>
      </w:r>
      <w:r w:rsidRPr="00DD22AC">
        <w:rPr>
          <w:i/>
          <w:noProof/>
        </w:rPr>
        <w:t>Cancer Letters</w:t>
      </w:r>
      <w:r w:rsidRPr="00DD22AC">
        <w:rPr>
          <w:noProof/>
        </w:rPr>
        <w:t xml:space="preserve"> 2008;269(2):281-90. doi: 10.1016/j.canlet.2008.05.020</w:t>
      </w:r>
    </w:p>
    <w:p w14:paraId="5051B365" w14:textId="77777777" w:rsidR="00DD22AC" w:rsidRPr="00DD22AC" w:rsidRDefault="00DD22AC" w:rsidP="00DD22AC">
      <w:pPr>
        <w:pStyle w:val="EndNoteBibliography"/>
        <w:spacing w:after="0"/>
        <w:ind w:left="720" w:hanging="720"/>
        <w:rPr>
          <w:noProof/>
        </w:rPr>
      </w:pPr>
      <w:r w:rsidRPr="00DD22AC">
        <w:rPr>
          <w:noProof/>
        </w:rPr>
        <w:t xml:space="preserve">27. Ko SJ, Bu Y, Bae J, et al. Protective Effect of Laminaria japonica with Probiotics on Murine Colitis. </w:t>
      </w:r>
      <w:r w:rsidRPr="00DD22AC">
        <w:rPr>
          <w:i/>
          <w:noProof/>
        </w:rPr>
        <w:t>Mediators Inflamm</w:t>
      </w:r>
      <w:r w:rsidRPr="00DD22AC">
        <w:rPr>
          <w:noProof/>
        </w:rPr>
        <w:t xml:space="preserve"> 2014;2014 doi: 10.1155/2014/417814</w:t>
      </w:r>
    </w:p>
    <w:p w14:paraId="695C100B" w14:textId="77777777" w:rsidR="00DD22AC" w:rsidRPr="00DD22AC" w:rsidRDefault="00DD22AC" w:rsidP="00DD22AC">
      <w:pPr>
        <w:pStyle w:val="EndNoteBibliography"/>
        <w:spacing w:after="0"/>
        <w:ind w:left="720" w:hanging="720"/>
        <w:rPr>
          <w:noProof/>
        </w:rPr>
      </w:pPr>
      <w:r w:rsidRPr="00DD22AC">
        <w:rPr>
          <w:noProof/>
        </w:rPr>
        <w:t>28. Wang L, Xie H, Xu L, et al. rSj16 Protects against DSS-Induced Colitis by Inhibiting the PPAR-α Signaling Pathway. Theranostics2017:3446-60.</w:t>
      </w:r>
    </w:p>
    <w:p w14:paraId="0BE0547C" w14:textId="77777777" w:rsidR="00DD22AC" w:rsidRPr="00DD22AC" w:rsidRDefault="00DD22AC" w:rsidP="00DD22AC">
      <w:pPr>
        <w:pStyle w:val="EndNoteBibliography"/>
        <w:spacing w:after="0"/>
        <w:ind w:left="720" w:hanging="720"/>
        <w:rPr>
          <w:noProof/>
        </w:rPr>
      </w:pPr>
      <w:r w:rsidRPr="00DD22AC">
        <w:rPr>
          <w:noProof/>
        </w:rPr>
        <w:t xml:space="preserve">29. Shin MR, Kim KJ, Kim SH, et al. Comparative Evaluation between Sulfasalazine Alone and in Combination with Herbal Medicine on DSS-Induced Ulcerative Colitis Mice. </w:t>
      </w:r>
      <w:r w:rsidRPr="00DD22AC">
        <w:rPr>
          <w:i/>
          <w:noProof/>
        </w:rPr>
        <w:t>Biomed Res Int</w:t>
      </w:r>
      <w:r w:rsidRPr="00DD22AC">
        <w:rPr>
          <w:noProof/>
        </w:rPr>
        <w:t xml:space="preserve"> 2017;2017 doi: 10.1155/2017/6742652</w:t>
      </w:r>
    </w:p>
    <w:p w14:paraId="3815CE66" w14:textId="77777777" w:rsidR="00DD22AC" w:rsidRPr="00DD22AC" w:rsidRDefault="00DD22AC" w:rsidP="00DD22AC">
      <w:pPr>
        <w:pStyle w:val="EndNoteBibliography"/>
        <w:spacing w:after="0"/>
        <w:ind w:left="720" w:hanging="720"/>
        <w:rPr>
          <w:noProof/>
        </w:rPr>
      </w:pPr>
      <w:r w:rsidRPr="00DD22AC">
        <w:rPr>
          <w:noProof/>
        </w:rPr>
        <w:t xml:space="preserve">30. Alex P, Zachos NC, Nguyen T, et al. Distinct Cytokine Patterns Identified from Multiplex Profiles of Murine DSS and TNBS-Induced Colitis. </w:t>
      </w:r>
      <w:r w:rsidRPr="00DD22AC">
        <w:rPr>
          <w:i/>
          <w:noProof/>
        </w:rPr>
        <w:t>Inflamm Bowel Dis</w:t>
      </w:r>
      <w:r w:rsidRPr="00DD22AC">
        <w:rPr>
          <w:noProof/>
        </w:rPr>
        <w:t xml:space="preserve"> 2009;15(3):341-52. doi: 10.1002/ibd.20753</w:t>
      </w:r>
    </w:p>
    <w:p w14:paraId="379BDF1F" w14:textId="77777777" w:rsidR="00DD22AC" w:rsidRPr="00DD22AC" w:rsidRDefault="00DD22AC" w:rsidP="00DD22AC">
      <w:pPr>
        <w:pStyle w:val="EndNoteBibliography"/>
        <w:spacing w:after="0"/>
        <w:ind w:left="720" w:hanging="720"/>
        <w:rPr>
          <w:noProof/>
        </w:rPr>
      </w:pPr>
      <w:r w:rsidRPr="00DD22AC">
        <w:rPr>
          <w:noProof/>
        </w:rPr>
        <w:t xml:space="preserve">31. Yilmazer A. Cancer cell lines involving cancer stem cell populations respond to oxidative stress. </w:t>
      </w:r>
      <w:r w:rsidRPr="00DD22AC">
        <w:rPr>
          <w:i/>
          <w:noProof/>
        </w:rPr>
        <w:t>Biotechnol Rep (Amst)</w:t>
      </w:r>
      <w:r w:rsidRPr="00DD22AC">
        <w:rPr>
          <w:noProof/>
        </w:rPr>
        <w:t xml:space="preserve"> 2018;17:24-30. doi: 10.1016/j.btre.2017.11.004 [published Online First: 2017/12/26]</w:t>
      </w:r>
    </w:p>
    <w:p w14:paraId="71CB6759" w14:textId="77777777" w:rsidR="00DD22AC" w:rsidRPr="00DD22AC" w:rsidRDefault="00DD22AC" w:rsidP="00DD22AC">
      <w:pPr>
        <w:pStyle w:val="EndNoteBibliography"/>
        <w:spacing w:after="0"/>
        <w:ind w:left="720" w:hanging="720"/>
        <w:rPr>
          <w:noProof/>
        </w:rPr>
      </w:pPr>
      <w:r w:rsidRPr="00DD22AC">
        <w:rPr>
          <w:noProof/>
        </w:rPr>
        <w:lastRenderedPageBreak/>
        <w:t xml:space="preserve">32. Liberti MVL, J. W. The Warburg Effect: How Does it Benefit Cancer Cells? Trends in Biochemical Sciences, 41(3), 211â“218 | 10.1016/j.tibs.2015.12.001. </w:t>
      </w:r>
      <w:r w:rsidRPr="00DD22AC">
        <w:rPr>
          <w:i/>
          <w:noProof/>
        </w:rPr>
        <w:t>Trends in Biochemical Sciences</w:t>
      </w:r>
      <w:r w:rsidRPr="00DD22AC">
        <w:rPr>
          <w:noProof/>
        </w:rPr>
        <w:t xml:space="preserve"> 2016;41(3):211-18.</w:t>
      </w:r>
    </w:p>
    <w:p w14:paraId="2348BF4A" w14:textId="77777777" w:rsidR="00DD22AC" w:rsidRPr="00DD22AC" w:rsidRDefault="00DD22AC" w:rsidP="00DD22AC">
      <w:pPr>
        <w:pStyle w:val="EndNoteBibliography"/>
        <w:spacing w:after="0"/>
        <w:ind w:left="720" w:hanging="720"/>
        <w:rPr>
          <w:noProof/>
        </w:rPr>
      </w:pPr>
      <w:r w:rsidRPr="00DD22AC">
        <w:rPr>
          <w:noProof/>
        </w:rPr>
        <w:t xml:space="preserve">33. Anwar S, Fratantonio D, Ferrari D, et al. Berry anthocyanins reduce proliferation of human colorectal carcinoma cells by inducing caspase-3 activation and p21 upregulation. </w:t>
      </w:r>
      <w:r w:rsidRPr="00DD22AC">
        <w:rPr>
          <w:i/>
          <w:noProof/>
        </w:rPr>
        <w:t>Molecular Medicine Reports</w:t>
      </w:r>
      <w:r w:rsidRPr="00DD22AC">
        <w:rPr>
          <w:noProof/>
        </w:rPr>
        <w:t xml:space="preserve"> 2016;14(2):1397-403. doi: 10.3892/mmr.2016.5397</w:t>
      </w:r>
    </w:p>
    <w:p w14:paraId="38DF3A66" w14:textId="77777777" w:rsidR="00DD22AC" w:rsidRPr="00DD22AC" w:rsidRDefault="00DD22AC" w:rsidP="00DD22AC">
      <w:pPr>
        <w:pStyle w:val="EndNoteBibliography"/>
        <w:spacing w:after="0"/>
        <w:ind w:left="720" w:hanging="720"/>
        <w:rPr>
          <w:noProof/>
        </w:rPr>
      </w:pPr>
      <w:r w:rsidRPr="00DD22AC">
        <w:rPr>
          <w:noProof/>
        </w:rPr>
        <w:t xml:space="preserve">34. Cvorovic J, Tramer F, Granzotto M, et al. Oxidative stress-based cytotoxicity of delphinidin and cyanidin in colon cancer cells. </w:t>
      </w:r>
      <w:r w:rsidRPr="00DD22AC">
        <w:rPr>
          <w:i/>
          <w:noProof/>
        </w:rPr>
        <w:t>Archives of Biochemistry and Biophysics</w:t>
      </w:r>
      <w:r w:rsidRPr="00DD22AC">
        <w:rPr>
          <w:noProof/>
        </w:rPr>
        <w:t xml:space="preserve"> 2010;501(1):151-57. doi: 10.1016/j.abb.2010.05.019</w:t>
      </w:r>
    </w:p>
    <w:p w14:paraId="66D01D97" w14:textId="77777777" w:rsidR="00DD22AC" w:rsidRPr="00DD22AC" w:rsidRDefault="00DD22AC" w:rsidP="00DD22AC">
      <w:pPr>
        <w:pStyle w:val="EndNoteBibliography"/>
        <w:spacing w:after="0"/>
        <w:ind w:left="720" w:hanging="720"/>
        <w:rPr>
          <w:noProof/>
        </w:rPr>
      </w:pPr>
      <w:r w:rsidRPr="00DD22AC">
        <w:rPr>
          <w:noProof/>
        </w:rPr>
        <w:t xml:space="preserve">35. Feng R, Ni H-M, Wang SY, et al. Cyanidin-3-rutinoside, a natural polyphenol antioxidant, selectively kills leukemic cells by induction of oxidative stress. </w:t>
      </w:r>
      <w:r w:rsidRPr="00DD22AC">
        <w:rPr>
          <w:i/>
          <w:noProof/>
        </w:rPr>
        <w:t>Journal of Biological Chemistry</w:t>
      </w:r>
      <w:r w:rsidRPr="00DD22AC">
        <w:rPr>
          <w:noProof/>
        </w:rPr>
        <w:t xml:space="preserve"> 2007;282(18):13468-76. doi: 10.1074/jbc.M610616200</w:t>
      </w:r>
    </w:p>
    <w:p w14:paraId="590C0F15" w14:textId="77777777" w:rsidR="00DD22AC" w:rsidRPr="00DD22AC" w:rsidRDefault="00DD22AC" w:rsidP="00DD22AC">
      <w:pPr>
        <w:pStyle w:val="EndNoteBibliography"/>
        <w:spacing w:after="0"/>
        <w:ind w:left="720" w:hanging="720"/>
        <w:rPr>
          <w:noProof/>
        </w:rPr>
      </w:pPr>
      <w:r w:rsidRPr="00DD22AC">
        <w:rPr>
          <w:noProof/>
        </w:rPr>
        <w:t xml:space="preserve">36. Rugina D, Sconta Z, Leopold L, et al. Antioxidant Activities of Chokeberry Extracts and the Cytotoxic Action of Their Anthocyanin Fraction on HeLa Human Cervical Tumor Cells. </w:t>
      </w:r>
      <w:r w:rsidRPr="00DD22AC">
        <w:rPr>
          <w:i/>
          <w:noProof/>
        </w:rPr>
        <w:t>Journal of Medicinal Food</w:t>
      </w:r>
      <w:r w:rsidRPr="00DD22AC">
        <w:rPr>
          <w:noProof/>
        </w:rPr>
        <w:t xml:space="preserve"> 2012;15(8):700-06. doi: 10.1089/jmf.2011.0246</w:t>
      </w:r>
    </w:p>
    <w:p w14:paraId="3EAB81AE" w14:textId="77777777" w:rsidR="00DD22AC" w:rsidRDefault="00DD22AC" w:rsidP="00DD22AC">
      <w:pPr>
        <w:pStyle w:val="EndNoteBibliography"/>
        <w:ind w:left="720" w:hanging="720"/>
        <w:rPr>
          <w:noProof/>
        </w:rPr>
      </w:pPr>
      <w:r w:rsidRPr="00DD22AC">
        <w:rPr>
          <w:noProof/>
        </w:rPr>
        <w:t xml:space="preserve">37. Lubos E, Loscalzo J, Handy DE. Glutathione Peroxidase-1 in Health and Disease: From Molecular Mechanisms to Therapeutic Opportunities. </w:t>
      </w:r>
      <w:r w:rsidRPr="00DD22AC">
        <w:rPr>
          <w:i/>
          <w:noProof/>
        </w:rPr>
        <w:t>Antioxidants &amp; Redox Signaling</w:t>
      </w:r>
      <w:r w:rsidRPr="00DD22AC">
        <w:rPr>
          <w:noProof/>
        </w:rPr>
        <w:t xml:space="preserve"> 2011;15(7):1957-97. doi: 10.1089/ars.2010.3586</w:t>
      </w:r>
    </w:p>
    <w:p w14:paraId="549ABD03" w14:textId="77777777" w:rsidR="00CF2086" w:rsidRPr="00BC7E79"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highlight w:val="yellow"/>
        </w:rPr>
        <w:t>Guan Q. A Comprehensive Review and Update on the Pathogenesis of Inflammatory Bowel Disease. Journal of Immunology Research. 2019;2019.</w:t>
      </w:r>
    </w:p>
    <w:p w14:paraId="4F51FCE6" w14:textId="77777777" w:rsidR="00CF2086" w:rsidRPr="00121506" w:rsidRDefault="00CF2086" w:rsidP="00CF2086">
      <w:pPr>
        <w:numPr>
          <w:ilvl w:val="0"/>
          <w:numId w:val="8"/>
        </w:numPr>
        <w:spacing w:before="150" w:after="150" w:line="360" w:lineRule="atLeast"/>
        <w:jc w:val="both"/>
        <w:rPr>
          <w:rFonts w:ascii="STIXGeneral-Regular" w:eastAsia="Times New Roman" w:hAnsi="STIXGeneral-Regular" w:cs="Times New Roman"/>
          <w:color w:val="000000"/>
          <w:szCs w:val="24"/>
        </w:rPr>
      </w:pPr>
      <w:r w:rsidRPr="00121506">
        <w:rPr>
          <w:rFonts w:ascii="STIXGeneral-Regular" w:eastAsia="Times New Roman" w:hAnsi="STIXGeneral-Regular" w:cs="Times New Roman"/>
          <w:color w:val="000000"/>
          <w:szCs w:val="24"/>
        </w:rPr>
        <w:t>S. B. Hanauer, “Inflammatory bowel disease: epidemiology, pathogenesis, and therapeutic opportunities,” </w:t>
      </w:r>
      <w:r w:rsidRPr="00121506">
        <w:rPr>
          <w:rFonts w:ascii="STIXGeneral-Regular" w:eastAsia="Times New Roman" w:hAnsi="STIXGeneral-Regular" w:cs="Times New Roman"/>
          <w:i/>
          <w:iCs/>
          <w:color w:val="000000"/>
          <w:szCs w:val="24"/>
        </w:rPr>
        <w:t>Inflammatory Bowel Disease</w:t>
      </w:r>
      <w:r w:rsidRPr="00121506">
        <w:rPr>
          <w:rFonts w:ascii="STIXGeneral-Regular" w:eastAsia="Times New Roman" w:hAnsi="STIXGeneral-Regular" w:cs="Times New Roman"/>
          <w:color w:val="000000"/>
          <w:szCs w:val="24"/>
        </w:rPr>
        <w:t>, vol. 12, Suppl 1, pp. S3–S9, 2006</w:t>
      </w:r>
    </w:p>
    <w:p w14:paraId="175FD11C" w14:textId="77777777" w:rsidR="00CF2086" w:rsidRDefault="00CF2086" w:rsidP="00CF2086">
      <w:pPr>
        <w:spacing w:line="360" w:lineRule="auto"/>
        <w:jc w:val="both"/>
        <w:rPr>
          <w:rFonts w:cs="Times New Roman"/>
          <w:color w:val="000000"/>
          <w:szCs w:val="24"/>
        </w:rPr>
      </w:pPr>
    </w:p>
    <w:p w14:paraId="51E5D29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Jeong DY, Kim S, Son MJ, Son CY, Kim JY, Kronbichler A, Lee KH, Shin JI. Induction and maintenance treatment of inflammatory bowel disease: A comprehensive review. Autoimmunity reviews. 2019 Mar 4.</w:t>
      </w:r>
    </w:p>
    <w:p w14:paraId="78CC1C1A" w14:textId="77777777" w:rsidR="00CF2086" w:rsidRPr="00BC7E79" w:rsidRDefault="00CF2086" w:rsidP="00CF2086">
      <w:pPr>
        <w:pStyle w:val="ListParagraph"/>
        <w:rPr>
          <w:rFonts w:cs="Times New Roman"/>
          <w:color w:val="000000"/>
          <w:szCs w:val="24"/>
        </w:rPr>
      </w:pPr>
    </w:p>
    <w:p w14:paraId="495F1552"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Damião AO, de Azevedo MF, de Sousa Carlos A, Wada MY, Silva TV, de Castro Feitosa F. Conventional therapy for moderate to severe inflammatory bowel disease: A systematic literature review. World Journal of Gastroenterology. 2019 Mar 7;25(9):1142.</w:t>
      </w:r>
    </w:p>
    <w:p w14:paraId="5FC1B8A3" w14:textId="77777777" w:rsidR="00CF2086" w:rsidRPr="00BC7E79" w:rsidRDefault="00CF2086" w:rsidP="00CF2086">
      <w:pPr>
        <w:pStyle w:val="ListParagraph"/>
        <w:rPr>
          <w:rFonts w:cs="Times New Roman"/>
          <w:color w:val="000000"/>
          <w:szCs w:val="24"/>
        </w:rPr>
      </w:pPr>
    </w:p>
    <w:p w14:paraId="25D53ADB" w14:textId="77777777" w:rsidR="00CF2086" w:rsidRDefault="00CF2086" w:rsidP="00CF2086">
      <w:pPr>
        <w:pStyle w:val="ListParagraph"/>
        <w:numPr>
          <w:ilvl w:val="0"/>
          <w:numId w:val="8"/>
        </w:numPr>
        <w:spacing w:line="360" w:lineRule="auto"/>
        <w:jc w:val="both"/>
        <w:rPr>
          <w:rFonts w:cs="Times New Roman"/>
          <w:color w:val="000000"/>
          <w:szCs w:val="24"/>
        </w:rPr>
      </w:pPr>
      <w:r w:rsidRPr="00BC7E79">
        <w:rPr>
          <w:rFonts w:cs="Times New Roman"/>
          <w:color w:val="000000"/>
          <w:szCs w:val="24"/>
        </w:rPr>
        <w:t>Ramos GP, Papadakis KA. Mechanisms of disease: inflammatory bowel diseases. InMayo Clinic Proceedings 2019 Jan 1 (Vol. 94, No. 1, pp. 155-165). Elsevier.</w:t>
      </w:r>
    </w:p>
    <w:p w14:paraId="003F9DC8" w14:textId="77777777" w:rsidR="00CF2086" w:rsidRPr="00193911" w:rsidRDefault="00CF2086" w:rsidP="00CF2086">
      <w:pPr>
        <w:pStyle w:val="ListParagraph"/>
        <w:rPr>
          <w:rFonts w:cs="Times New Roman"/>
          <w:color w:val="000000"/>
          <w:szCs w:val="24"/>
        </w:rPr>
      </w:pPr>
    </w:p>
    <w:p w14:paraId="2394BA4E"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lastRenderedPageBreak/>
        <w:t>Love BL. Management of patients with inflammatory bowel disease: current and future treatments. Acute pain. 2019 Sep 27;10:00</w:t>
      </w:r>
    </w:p>
    <w:p w14:paraId="1BBC021B"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Umanskiy K &amp;Fichera A. Health related quality of life in inflammatory bowel disease: the impact of surgical therapy. World J Gastroenterol 2010;16(40):5024–5034.</w:t>
      </w:r>
    </w:p>
    <w:p w14:paraId="16A9776A"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Lee HS, Park SK, Park DI. Novel treatments for inflammatory bowel disease. The Korean journal of internal medicine. 2018 Jan;33(1):20</w:t>
      </w:r>
      <w:r w:rsidRPr="00193911">
        <w:rPr>
          <w:rFonts w:cs="Times New Roman"/>
          <w:color w:val="000000"/>
          <w:szCs w:val="24"/>
        </w:rPr>
        <w:t>.</w:t>
      </w:r>
    </w:p>
    <w:p w14:paraId="7E56DA6C"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21506">
        <w:rPr>
          <w:rFonts w:ascii="STIXGeneral-Regular" w:eastAsia="Times New Roman" w:hAnsi="STIXGeneral-Regular" w:cs="Times New Roman"/>
          <w:color w:val="000000"/>
          <w:szCs w:val="24"/>
        </w:rPr>
        <w:t>J. R. Korzenik and D. K. Podolsky, “Evolving knowledge and therapy of inflammatory bowel disease,” </w:t>
      </w:r>
      <w:r w:rsidRPr="00121506">
        <w:rPr>
          <w:rFonts w:ascii="STIXGeneral-Regular" w:eastAsia="Times New Roman" w:hAnsi="STIXGeneral-Regular" w:cs="Times New Roman"/>
          <w:i/>
          <w:iCs/>
          <w:color w:val="000000"/>
          <w:szCs w:val="24"/>
        </w:rPr>
        <w:t>Nature Reviews Drug Discovery</w:t>
      </w:r>
      <w:r w:rsidRPr="00121506">
        <w:rPr>
          <w:rFonts w:ascii="STIXGeneral-Regular" w:eastAsia="Times New Roman" w:hAnsi="STIXGeneral-Regular" w:cs="Times New Roman"/>
          <w:color w:val="000000"/>
          <w:szCs w:val="24"/>
        </w:rPr>
        <w:t>, vol. 5, no. 3, pp. 197–209, 2006</w:t>
      </w:r>
    </w:p>
    <w:p w14:paraId="650654EC"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Sokol H, Seksik P, Cosnes J. Complications and surgery in the inflammatory bowel diseases biological era. CurrOpinGastroenterol. 2014;30:378–384.</w:t>
      </w:r>
    </w:p>
    <w:p w14:paraId="3EF4CCF5" w14:textId="77777777" w:rsidR="00CF2086" w:rsidRPr="00193911"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highlight w:val="yellow"/>
        </w:rPr>
        <w:t>Kirsner JB. Limitations in the evaluation of therapy in inflammatory bowel disease: suggestions for future research. Journal of clinical gastroenterology. 1990 Oct;12(5):516-24.</w:t>
      </w:r>
    </w:p>
    <w:p w14:paraId="5067AA12"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Ford AC, Peyrin-Biroulet L. Opportunistic infections with anti-tumor necrosis factor-α therapy in inflammatory bowel disease: meta-analysis of randomized controlled trials. Am J Gastroenterol. 2013;108:1268–1276.</w:t>
      </w:r>
    </w:p>
    <w:p w14:paraId="33F450ED" w14:textId="77777777" w:rsidR="00CF2086" w:rsidRDefault="00CF2086" w:rsidP="00CF2086">
      <w:pPr>
        <w:pStyle w:val="ListParagraph"/>
        <w:numPr>
          <w:ilvl w:val="0"/>
          <w:numId w:val="8"/>
        </w:numPr>
        <w:spacing w:line="360" w:lineRule="auto"/>
        <w:jc w:val="both"/>
        <w:rPr>
          <w:rFonts w:cs="Times New Roman"/>
          <w:color w:val="000000"/>
          <w:szCs w:val="24"/>
        </w:rPr>
      </w:pPr>
      <w:r w:rsidRPr="00193911">
        <w:rPr>
          <w:rFonts w:cs="Times New Roman"/>
          <w:color w:val="000000"/>
          <w:szCs w:val="24"/>
        </w:rPr>
        <w:t>Chung KB, Lee EY, Im JP, Han SK, Yim JJ. Clinical characteristics and treatment responses of patients who developed tuberculosis following use of a tumor necrosis factor-α inhibitor. Korean J Intern Med. 2013;28:174–179.</w:t>
      </w:r>
    </w:p>
    <w:p w14:paraId="3ED16C83"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Chandrasenan P, Anjumol VM, Neethu MV, Selvaraj R, Anandan V, Jacob GM. Cytoprotective and antiinflammatory effect of polyphenolic fraction from Red cabbage (Brassica oleracea Linn var. capitata f rubra) in experimentally induced ulcerative colitis. J Appl Pharm Sci. 2016 Jan;6(1):137-46.</w:t>
      </w:r>
    </w:p>
    <w:p w14:paraId="033CC452" w14:textId="77777777" w:rsidR="00597732" w:rsidRPr="009659A4" w:rsidRDefault="00597732" w:rsidP="00CF2086">
      <w:pPr>
        <w:pStyle w:val="ListParagraph"/>
        <w:numPr>
          <w:ilvl w:val="0"/>
          <w:numId w:val="8"/>
        </w:numPr>
        <w:spacing w:line="360" w:lineRule="auto"/>
        <w:jc w:val="both"/>
        <w:rPr>
          <w:rFonts w:cs="Times New Roman"/>
          <w:color w:val="000000"/>
          <w:szCs w:val="24"/>
        </w:rPr>
      </w:pPr>
      <w:r>
        <w:t>Singh J, Upadhyay A K, Bahadur A, Singh B, Singh K P, Rai M. Antioxidant phytochemicals in cabbage(Brassica oleracea L. var. capitata). Sci Hortic, 2006;108: 233–237.</w:t>
      </w:r>
    </w:p>
    <w:p w14:paraId="4D443263"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Wiczkowski W, Szawara-Nowak D, Topolska J .Red cabbage anthocyanins: Profile, isolation, identification, and antioxidant activity. Food Res Int, 2013; 51: 303–309.</w:t>
      </w:r>
    </w:p>
    <w:p w14:paraId="4C4DED7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t>Sami R, Chun-Juan L, Yan Z, Ying L, Chang-Hao S. Cabbage Phytochemicals with Antioxidant and Anti-inflammatory Potential. Asian Pac J Cancer Prev, 2013; 14(11): 6657-6662.</w:t>
      </w:r>
    </w:p>
    <w:p w14:paraId="649ABAA0" w14:textId="77777777" w:rsidR="00867499" w:rsidRPr="009659A4" w:rsidRDefault="00867499" w:rsidP="00CF2086">
      <w:pPr>
        <w:pStyle w:val="ListParagraph"/>
        <w:numPr>
          <w:ilvl w:val="0"/>
          <w:numId w:val="8"/>
        </w:numPr>
        <w:spacing w:line="360" w:lineRule="auto"/>
        <w:jc w:val="both"/>
        <w:rPr>
          <w:rFonts w:cs="Times New Roman"/>
          <w:color w:val="000000"/>
          <w:szCs w:val="24"/>
        </w:rPr>
      </w:pPr>
      <w:r>
        <w:lastRenderedPageBreak/>
        <w:t>Shama SN, Alekhya T, Sudhakar K. Pharmacognostic and phytochemical evaluation of brassica oleracea linn var capitata f rubra (The red cabbage) Pharm boil, 2012; 2(2):43-4</w:t>
      </w:r>
    </w:p>
    <w:p w14:paraId="1EF67D45" w14:textId="77777777" w:rsidR="00A51F4B" w:rsidRPr="009659A4" w:rsidRDefault="00A51F4B"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Wang L, Xie H, Xu L, Liao Q, Wan S, Yu Z, Lin D, Zhang B, Lv Z, Wu Z, Sun X. rSj16 protects against DSS-induced colitis by inhibiting the PPAR-α signaling pathway. Theranostics. 2017;7(14):3446.</w:t>
      </w:r>
    </w:p>
    <w:p w14:paraId="71307E2E" w14:textId="77777777" w:rsidR="005C59D1" w:rsidRPr="00193911" w:rsidRDefault="005C59D1" w:rsidP="00CF2086">
      <w:pPr>
        <w:pStyle w:val="ListParagraph"/>
        <w:numPr>
          <w:ilvl w:val="0"/>
          <w:numId w:val="8"/>
        </w:numPr>
        <w:spacing w:line="360" w:lineRule="auto"/>
        <w:jc w:val="both"/>
        <w:rPr>
          <w:rFonts w:cs="Times New Roman"/>
          <w:color w:val="000000"/>
          <w:szCs w:val="24"/>
        </w:rPr>
      </w:pPr>
      <w:r>
        <w:rPr>
          <w:rFonts w:ascii="Arial" w:hAnsi="Arial" w:cs="Arial"/>
          <w:color w:val="222222"/>
          <w:sz w:val="20"/>
          <w:szCs w:val="20"/>
          <w:shd w:val="clear" w:color="auto" w:fill="FFFFFF"/>
        </w:rPr>
        <w:t>Sanchez-Muñoz F, Dominguez-Lopez A, Yamamoto-Furusho JK. Role of cytokines in inflammatory bowel disease. World journal of gastroenterology: WJG. 2008 Jul 21;14(27):4280.</w:t>
      </w:r>
    </w:p>
    <w:p w14:paraId="6C659ACD" w14:textId="77777777" w:rsidR="00CF2086" w:rsidRPr="00DD22AC" w:rsidRDefault="00CF2086" w:rsidP="00DD22AC">
      <w:pPr>
        <w:pStyle w:val="EndNoteBibliography"/>
        <w:ind w:left="720" w:hanging="720"/>
        <w:rPr>
          <w:noProof/>
        </w:rPr>
      </w:pPr>
    </w:p>
    <w:p w14:paraId="10F0A07D" w14:textId="77777777" w:rsidR="00106A72" w:rsidRPr="00106A72" w:rsidRDefault="000C09A8" w:rsidP="00106A72">
      <w:pPr>
        <w:spacing w:after="160" w:line="259" w:lineRule="auto"/>
        <w:rPr>
          <w:rFonts w:eastAsiaTheme="majorEastAsia" w:cs="Times New Roman"/>
          <w:b/>
          <w:sz w:val="32"/>
          <w:szCs w:val="32"/>
        </w:rPr>
      </w:pPr>
      <w:r>
        <w:rPr>
          <w:rFonts w:eastAsiaTheme="majorEastAsia" w:cs="Times New Roman"/>
          <w:b/>
          <w:sz w:val="32"/>
          <w:szCs w:val="32"/>
        </w:rPr>
        <w:fldChar w:fldCharType="end"/>
      </w:r>
    </w:p>
    <w:p w14:paraId="7A49922E" w14:textId="77777777" w:rsidR="00106A72" w:rsidRPr="00106A72" w:rsidRDefault="00106A72" w:rsidP="00106A72">
      <w:pPr>
        <w:rPr>
          <w:b/>
        </w:rPr>
      </w:pPr>
      <w:r w:rsidRPr="00106A72">
        <w:rPr>
          <w:b/>
        </w:rPr>
        <w:t xml:space="preserve">Funding </w:t>
      </w:r>
    </w:p>
    <w:p w14:paraId="7379E672" w14:textId="77777777" w:rsidR="00106A72" w:rsidRPr="00854B14" w:rsidRDefault="00106A72" w:rsidP="00106A72">
      <w:pPr>
        <w:rPr>
          <w:rFonts w:cs="Times New Roman"/>
          <w:b/>
          <w:sz w:val="22"/>
        </w:rPr>
      </w:pPr>
      <w:r w:rsidRPr="006669CA">
        <w:t>Funding was provided by the Nebraska Research Initiative and the National Science Foundation Graduate Research Fellowship Program under Grant No. 1610400.</w:t>
      </w:r>
    </w:p>
    <w:p w14:paraId="268A8772" w14:textId="77777777" w:rsidR="00106A72" w:rsidRDefault="00106A72" w:rsidP="008C7098">
      <w:pPr>
        <w:spacing w:after="160" w:line="259" w:lineRule="auto"/>
        <w:rPr>
          <w:rFonts w:eastAsiaTheme="majorEastAsia" w:cs="Times New Roman"/>
          <w:b/>
          <w:sz w:val="32"/>
          <w:szCs w:val="32"/>
        </w:rPr>
      </w:pPr>
    </w:p>
    <w:p w14:paraId="2B7AE6C6" w14:textId="77777777" w:rsidR="008C7098" w:rsidRDefault="008C7098" w:rsidP="008C7098">
      <w:pPr>
        <w:spacing w:after="160" w:line="259" w:lineRule="auto"/>
        <w:rPr>
          <w:rFonts w:eastAsiaTheme="majorEastAsia" w:cs="Times New Roman"/>
          <w:b/>
          <w:sz w:val="32"/>
          <w:szCs w:val="32"/>
        </w:rPr>
      </w:pPr>
    </w:p>
    <w:p w14:paraId="24F402E9" w14:textId="77777777" w:rsidR="008C7098" w:rsidRDefault="008C7098" w:rsidP="008C7098">
      <w:pPr>
        <w:spacing w:after="160" w:line="259" w:lineRule="auto"/>
        <w:rPr>
          <w:rFonts w:eastAsiaTheme="majorEastAsia" w:cs="Times New Roman"/>
          <w:b/>
          <w:sz w:val="32"/>
          <w:szCs w:val="32"/>
        </w:rPr>
      </w:pPr>
    </w:p>
    <w:p w14:paraId="40207B56" w14:textId="77777777" w:rsidR="008C7098" w:rsidRPr="00B06063" w:rsidRDefault="008C7098" w:rsidP="005E0060">
      <w:pPr>
        <w:keepNext/>
        <w:keepLines/>
        <w:spacing w:before="720" w:after="0"/>
        <w:outlineLvl w:val="1"/>
        <w:rPr>
          <w:rFonts w:eastAsiaTheme="majorEastAsia" w:cs="Times New Roman"/>
          <w:b/>
          <w:caps/>
          <w:sz w:val="28"/>
          <w:szCs w:val="26"/>
        </w:rPr>
      </w:pPr>
    </w:p>
    <w:p w14:paraId="39287227" w14:textId="77777777" w:rsidR="00C959A3" w:rsidRPr="000F72E5" w:rsidRDefault="00C959A3" w:rsidP="00B06063">
      <w:pPr>
        <w:rPr>
          <w:rFonts w:cs="Times New Roman"/>
          <w:noProof/>
        </w:rPr>
      </w:pPr>
      <w:r>
        <w:br w:type="page"/>
      </w:r>
    </w:p>
    <w:p w14:paraId="5FB008D3" w14:textId="77777777" w:rsidR="00F82A4F" w:rsidRPr="00F82A4F" w:rsidRDefault="00F82A4F" w:rsidP="00F82A4F">
      <w:pPr>
        <w:spacing w:after="160" w:line="259" w:lineRule="auto"/>
        <w:rPr>
          <w:rFonts w:cs="Times New Roman"/>
        </w:rPr>
      </w:pPr>
    </w:p>
    <w:sectPr w:rsidR="00F82A4F" w:rsidRPr="00F82A4F" w:rsidSect="00D13818">
      <w:headerReference w:type="default" r:id="rId12"/>
      <w:type w:val="continuous"/>
      <w:pgSz w:w="12240" w:h="15840"/>
      <w:pgMar w:top="1440" w:right="1440" w:bottom="1440" w:left="1440" w:header="1152"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Ghadermazi,Parsa" w:date="2022-05-24T13:06:00Z" w:initials="G">
    <w:p w14:paraId="3E12948D" w14:textId="6FCBB7AF" w:rsidR="005B4F40" w:rsidRDefault="005B4F40">
      <w:pPr>
        <w:pStyle w:val="CommentText"/>
      </w:pPr>
      <w:r>
        <w:rPr>
          <w:rStyle w:val="CommentReference"/>
        </w:rPr>
        <w:annotationRef/>
      </w:r>
      <w:r>
        <w:t xml:space="preserve">This situation was significantly </w:t>
      </w:r>
      <w:proofErr w:type="gramStart"/>
      <w:r>
        <w:t>reverted back</w:t>
      </w:r>
      <w:proofErr w:type="gramEnd"/>
      <w:r>
        <w:t xml:space="preserve"> through the administration of … </w:t>
      </w:r>
    </w:p>
  </w:comment>
  <w:comment w:id="9" w:author="Ghadermazi,Parsa" w:date="2022-05-24T13:09:00Z" w:initials="G">
    <w:p w14:paraId="7C537D0F" w14:textId="0DAA37C8" w:rsidR="005B4F40" w:rsidRDefault="005B4F40">
      <w:pPr>
        <w:pStyle w:val="CommentText"/>
      </w:pPr>
      <w:r>
        <w:rPr>
          <w:rStyle w:val="CommentReference"/>
        </w:rPr>
        <w:annotationRef/>
      </w:r>
      <w:r>
        <w:t>Also, how this is supported? No, metabolomics or metagenomics data show this</w:t>
      </w:r>
    </w:p>
  </w:comment>
  <w:comment w:id="21" w:author="Ghadermazi,Parsa" w:date="2022-05-24T13:16:00Z" w:initials="G">
    <w:p w14:paraId="39B21A26" w14:textId="77777777" w:rsidR="0050264D" w:rsidRDefault="0050264D">
      <w:pPr>
        <w:pStyle w:val="CommentText"/>
      </w:pPr>
      <w:r>
        <w:rPr>
          <w:rStyle w:val="CommentReference"/>
        </w:rPr>
        <w:annotationRef/>
      </w:r>
      <w:r>
        <w:t>What does this mean?</w:t>
      </w:r>
    </w:p>
    <w:p w14:paraId="245E0F12" w14:textId="3F765545" w:rsidR="0050264D" w:rsidRDefault="0050264D">
      <w:pPr>
        <w:pStyle w:val="CommentText"/>
      </w:pPr>
    </w:p>
  </w:comment>
  <w:comment w:id="23" w:author="Ghadermazi,Parsa" w:date="2022-05-24T13:18:00Z" w:initials="G">
    <w:p w14:paraId="399B5792" w14:textId="748810A9" w:rsidR="0050264D" w:rsidRDefault="0050264D">
      <w:pPr>
        <w:pStyle w:val="CommentText"/>
        <w:rPr>
          <w:rStyle w:val="CommentReference"/>
        </w:rPr>
      </w:pPr>
      <w:r>
        <w:rPr>
          <w:rStyle w:val="CommentReference"/>
        </w:rPr>
        <w:annotationRef/>
      </w:r>
      <w:r>
        <w:rPr>
          <w:rStyle w:val="CommentReference"/>
        </w:rPr>
        <w:t>Consistently</w:t>
      </w:r>
    </w:p>
    <w:p w14:paraId="1D3D8BD0" w14:textId="72A185EA" w:rsidR="0050264D" w:rsidRDefault="0050264D">
      <w:pPr>
        <w:pStyle w:val="CommentText"/>
      </w:pPr>
    </w:p>
  </w:comment>
  <w:comment w:id="29" w:author="Ghadermazi,Parsa" w:date="2022-05-24T13:20:00Z" w:initials="G">
    <w:p w14:paraId="11F654E0" w14:textId="243BF2CD" w:rsidR="0050264D" w:rsidRDefault="0050264D">
      <w:pPr>
        <w:pStyle w:val="CommentText"/>
      </w:pPr>
      <w:r>
        <w:rPr>
          <w:rStyle w:val="CommentReference"/>
        </w:rPr>
        <w:annotationRef/>
      </w:r>
      <w:r>
        <w:t>Crohn’s</w:t>
      </w:r>
    </w:p>
  </w:comment>
  <w:comment w:id="35" w:author="Ghadermazi,Parsa" w:date="2022-05-24T13:34:00Z" w:initials="G">
    <w:p w14:paraId="33ED212E" w14:textId="147A1CCC" w:rsidR="00F01F40" w:rsidRPr="00F01F40" w:rsidRDefault="00F01F40">
      <w:pPr>
        <w:pStyle w:val="CommentText"/>
        <w:rPr>
          <w:strike/>
        </w:rPr>
      </w:pPr>
      <w:r w:rsidRPr="00F01F40">
        <w:rPr>
          <w:rStyle w:val="CommentReference"/>
          <w:strike/>
        </w:rPr>
        <w:annotationRef/>
      </w:r>
      <w:r w:rsidRPr="00F01F40">
        <w:rPr>
          <w:strike/>
        </w:rPr>
        <w:t>an</w:t>
      </w:r>
    </w:p>
  </w:comment>
  <w:comment w:id="37" w:author="Ghadermazi,Parsa" w:date="2022-05-24T13:35:00Z" w:initials="G">
    <w:p w14:paraId="2BAF73E9" w14:textId="092E3D4F" w:rsidR="00F01F40" w:rsidRPr="00F01F40" w:rsidRDefault="00F01F40">
      <w:pPr>
        <w:pStyle w:val="CommentText"/>
      </w:pPr>
      <w:r>
        <w:rPr>
          <w:rStyle w:val="CommentReference"/>
        </w:rPr>
        <w:annotationRef/>
      </w:r>
      <w:r w:rsidRPr="00F01F40">
        <w:rPr>
          <w:strike/>
        </w:rPr>
        <w:t>is</w:t>
      </w:r>
      <w:r>
        <w:rPr>
          <w:strike/>
        </w:rPr>
        <w:t xml:space="preserve"> </w:t>
      </w:r>
      <w:r w:rsidRPr="00F01F40">
        <w:t>or is playing</w:t>
      </w:r>
    </w:p>
  </w:comment>
  <w:comment w:id="131" w:author="Ghadermazi,Parsa" w:date="2022-05-24T14:16:00Z" w:initials="G">
    <w:p w14:paraId="5954CA70" w14:textId="3D574016" w:rsidR="003505EF" w:rsidRDefault="003505EF">
      <w:pPr>
        <w:pStyle w:val="CommentText"/>
      </w:pPr>
      <w:r>
        <w:rPr>
          <w:rStyle w:val="CommentReference"/>
        </w:rPr>
        <w:annotationRef/>
      </w:r>
      <w:r>
        <w:t>Assess?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12948D" w15:done="0"/>
  <w15:commentEx w15:paraId="7C537D0F" w15:paraIdParent="3E12948D" w15:done="0"/>
  <w15:commentEx w15:paraId="245E0F12" w15:done="0"/>
  <w15:commentEx w15:paraId="1D3D8BD0" w15:done="0"/>
  <w15:commentEx w15:paraId="11F654E0" w15:done="0"/>
  <w15:commentEx w15:paraId="33ED212E" w15:done="0"/>
  <w15:commentEx w15:paraId="2BAF73E9" w15:done="0"/>
  <w15:commentEx w15:paraId="5954CA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756BB" w16cex:dateUtc="2022-05-24T19:06:00Z"/>
  <w16cex:commentExtensible w16cex:durableId="26375777" w16cex:dateUtc="2022-05-24T19:09:00Z"/>
  <w16cex:commentExtensible w16cex:durableId="2637593A" w16cex:dateUtc="2022-05-24T19:16:00Z"/>
  <w16cex:commentExtensible w16cex:durableId="26375990" w16cex:dateUtc="2022-05-24T19:18:00Z"/>
  <w16cex:commentExtensible w16cex:durableId="26375A10" w16cex:dateUtc="2022-05-24T19:20:00Z"/>
  <w16cex:commentExtensible w16cex:durableId="26375D4E" w16cex:dateUtc="2022-05-24T19:34:00Z"/>
  <w16cex:commentExtensible w16cex:durableId="26375DA8" w16cex:dateUtc="2022-05-24T19:35:00Z"/>
  <w16cex:commentExtensible w16cex:durableId="2637674A" w16cex:dateUtc="2022-05-24T2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12948D" w16cid:durableId="263756BB"/>
  <w16cid:commentId w16cid:paraId="7C537D0F" w16cid:durableId="26375777"/>
  <w16cid:commentId w16cid:paraId="245E0F12" w16cid:durableId="2637593A"/>
  <w16cid:commentId w16cid:paraId="1D3D8BD0" w16cid:durableId="26375990"/>
  <w16cid:commentId w16cid:paraId="11F654E0" w16cid:durableId="26375A10"/>
  <w16cid:commentId w16cid:paraId="33ED212E" w16cid:durableId="26375D4E"/>
  <w16cid:commentId w16cid:paraId="2BAF73E9" w16cid:durableId="26375DA8"/>
  <w16cid:commentId w16cid:paraId="5954CA70" w16cid:durableId="263767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FCA87" w14:textId="77777777" w:rsidR="00175735" w:rsidRDefault="00175735">
      <w:pPr>
        <w:spacing w:after="0" w:line="240" w:lineRule="auto"/>
      </w:pPr>
      <w:r>
        <w:separator/>
      </w:r>
    </w:p>
  </w:endnote>
  <w:endnote w:type="continuationSeparator" w:id="0">
    <w:p w14:paraId="67FE59DF" w14:textId="77777777" w:rsidR="00175735" w:rsidRDefault="00175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DC4D7" w14:textId="77777777" w:rsidR="00175735" w:rsidRDefault="00175735">
      <w:pPr>
        <w:spacing w:after="0" w:line="240" w:lineRule="auto"/>
      </w:pPr>
      <w:r>
        <w:separator/>
      </w:r>
    </w:p>
  </w:footnote>
  <w:footnote w:type="continuationSeparator" w:id="0">
    <w:p w14:paraId="16975008" w14:textId="77777777" w:rsidR="00175735" w:rsidRDefault="00175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781678"/>
      <w:docPartObj>
        <w:docPartGallery w:val="Page Numbers (Top of Page)"/>
        <w:docPartUnique/>
      </w:docPartObj>
    </w:sdtPr>
    <w:sdtEndPr>
      <w:rPr>
        <w:noProof/>
      </w:rPr>
    </w:sdtEndPr>
    <w:sdtContent>
      <w:p w14:paraId="3E9B781A" w14:textId="77777777" w:rsidR="009659A4" w:rsidRDefault="009659A4">
        <w:pPr>
          <w:pStyle w:val="Header"/>
          <w:jc w:val="right"/>
        </w:pPr>
        <w:r>
          <w:fldChar w:fldCharType="begin"/>
        </w:r>
        <w:r>
          <w:instrText xml:space="preserve"> PAGE   \* MERGEFORMAT </w:instrText>
        </w:r>
        <w:r>
          <w:fldChar w:fldCharType="separate"/>
        </w:r>
        <w:r w:rsidR="00086CBD">
          <w:rPr>
            <w:noProof/>
          </w:rPr>
          <w:t>8</w:t>
        </w:r>
        <w:r>
          <w:rPr>
            <w:noProof/>
          </w:rPr>
          <w:fldChar w:fldCharType="end"/>
        </w:r>
      </w:p>
    </w:sdtContent>
  </w:sdt>
  <w:p w14:paraId="6D5B5901" w14:textId="77777777" w:rsidR="009659A4" w:rsidRDefault="009659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430EA"/>
    <w:multiLevelType w:val="multilevel"/>
    <w:tmpl w:val="83582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371231D"/>
    <w:multiLevelType w:val="multilevel"/>
    <w:tmpl w:val="8BA8214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BD141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9DE375A"/>
    <w:multiLevelType w:val="multilevel"/>
    <w:tmpl w:val="704A402C"/>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8802403"/>
    <w:multiLevelType w:val="hybridMultilevel"/>
    <w:tmpl w:val="62DE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A663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938477D"/>
    <w:multiLevelType w:val="multilevel"/>
    <w:tmpl w:val="8F9CC6D0"/>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D0A6701"/>
    <w:multiLevelType w:val="hybridMultilevel"/>
    <w:tmpl w:val="B024D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915CEB"/>
    <w:multiLevelType w:val="hybridMultilevel"/>
    <w:tmpl w:val="86E6C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6"/>
  </w:num>
  <w:num w:numId="8">
    <w:abstractNumId w:val="7"/>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hadermazi,Parsa">
    <w15:presenceInfo w15:providerId="AD" w15:userId="S::parsa96@colostate.edu::8552756b-087c-45c7-a729-86c5334df4d7"/>
  </w15:person>
  <w15:person w15:author="Rachagani, Satyanarayana">
    <w15:presenceInfo w15:providerId="AD" w15:userId="S::srachagani@unmc.edu::98a79a21-0cfb-4651-b59e-905474f1c7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NDA3NDC3NDUyMTRS0lEKTi0uzszPAykwrAUAiXLd/SwAAAA="/>
    <w:docVar w:name="EN.InstantFormat" w:val="&lt;ENInstantFormat&gt;&lt;Enabled&gt;1&lt;/Enabled&gt;&lt;ScanUnformatted&gt;1&lt;/ScanUnformatted&gt;&lt;ScanChanges&gt;1&lt;/ScanChanges&gt;&lt;Suspended&gt;1&lt;/Suspended&gt;&lt;/ENInstantFormat&gt;"/>
    <w:docVar w:name="EN.Layout" w:val="&lt;ENLayout&gt;&lt;Style&gt;BMJ&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BF1879"/>
    <w:rsid w:val="00002A4A"/>
    <w:rsid w:val="00002FDB"/>
    <w:rsid w:val="000113D9"/>
    <w:rsid w:val="00013411"/>
    <w:rsid w:val="00021951"/>
    <w:rsid w:val="000226CA"/>
    <w:rsid w:val="00022C2F"/>
    <w:rsid w:val="00022E3D"/>
    <w:rsid w:val="000239A2"/>
    <w:rsid w:val="00026725"/>
    <w:rsid w:val="00026C61"/>
    <w:rsid w:val="000301F7"/>
    <w:rsid w:val="0003678D"/>
    <w:rsid w:val="0004240E"/>
    <w:rsid w:val="00050BC7"/>
    <w:rsid w:val="000575CE"/>
    <w:rsid w:val="000608FA"/>
    <w:rsid w:val="00061137"/>
    <w:rsid w:val="00062A7B"/>
    <w:rsid w:val="00070636"/>
    <w:rsid w:val="00070653"/>
    <w:rsid w:val="0007521E"/>
    <w:rsid w:val="00076157"/>
    <w:rsid w:val="000774BF"/>
    <w:rsid w:val="00077B03"/>
    <w:rsid w:val="00077F36"/>
    <w:rsid w:val="00080496"/>
    <w:rsid w:val="000824D3"/>
    <w:rsid w:val="00082DA1"/>
    <w:rsid w:val="00083AAF"/>
    <w:rsid w:val="000843DD"/>
    <w:rsid w:val="00084531"/>
    <w:rsid w:val="000851A3"/>
    <w:rsid w:val="00086CBD"/>
    <w:rsid w:val="000877ED"/>
    <w:rsid w:val="0009249D"/>
    <w:rsid w:val="000926DB"/>
    <w:rsid w:val="00094C3F"/>
    <w:rsid w:val="000962D8"/>
    <w:rsid w:val="000A22CD"/>
    <w:rsid w:val="000A49F7"/>
    <w:rsid w:val="000A5E30"/>
    <w:rsid w:val="000B2C4E"/>
    <w:rsid w:val="000B4E01"/>
    <w:rsid w:val="000C09A8"/>
    <w:rsid w:val="000C2784"/>
    <w:rsid w:val="000C2A09"/>
    <w:rsid w:val="000C4EB6"/>
    <w:rsid w:val="000C5696"/>
    <w:rsid w:val="000C636D"/>
    <w:rsid w:val="000C6ABE"/>
    <w:rsid w:val="000C791C"/>
    <w:rsid w:val="000D57EB"/>
    <w:rsid w:val="000D7882"/>
    <w:rsid w:val="000E11AE"/>
    <w:rsid w:val="000E3ECB"/>
    <w:rsid w:val="000E653D"/>
    <w:rsid w:val="000E67E4"/>
    <w:rsid w:val="000F0840"/>
    <w:rsid w:val="000F09BA"/>
    <w:rsid w:val="000F72E5"/>
    <w:rsid w:val="00104586"/>
    <w:rsid w:val="00106610"/>
    <w:rsid w:val="00106A72"/>
    <w:rsid w:val="00110C6B"/>
    <w:rsid w:val="0011479A"/>
    <w:rsid w:val="00117832"/>
    <w:rsid w:val="00120A52"/>
    <w:rsid w:val="001232F8"/>
    <w:rsid w:val="00123E09"/>
    <w:rsid w:val="00124D01"/>
    <w:rsid w:val="00133164"/>
    <w:rsid w:val="001337A7"/>
    <w:rsid w:val="00137B88"/>
    <w:rsid w:val="00137DDD"/>
    <w:rsid w:val="00144B95"/>
    <w:rsid w:val="00150AD9"/>
    <w:rsid w:val="001549A8"/>
    <w:rsid w:val="00162D54"/>
    <w:rsid w:val="00165770"/>
    <w:rsid w:val="001701E9"/>
    <w:rsid w:val="00175735"/>
    <w:rsid w:val="00176B94"/>
    <w:rsid w:val="00196959"/>
    <w:rsid w:val="001A3C7E"/>
    <w:rsid w:val="001A6478"/>
    <w:rsid w:val="001B0C95"/>
    <w:rsid w:val="001B4228"/>
    <w:rsid w:val="001B57D2"/>
    <w:rsid w:val="001B6C89"/>
    <w:rsid w:val="001C16B6"/>
    <w:rsid w:val="001C4DC1"/>
    <w:rsid w:val="001C5055"/>
    <w:rsid w:val="001C5A16"/>
    <w:rsid w:val="001D0428"/>
    <w:rsid w:val="001D25EC"/>
    <w:rsid w:val="001D2F26"/>
    <w:rsid w:val="001D3996"/>
    <w:rsid w:val="001E10FC"/>
    <w:rsid w:val="001E47F7"/>
    <w:rsid w:val="001E645B"/>
    <w:rsid w:val="001F49A1"/>
    <w:rsid w:val="001F6FBA"/>
    <w:rsid w:val="001F75A4"/>
    <w:rsid w:val="00202A74"/>
    <w:rsid w:val="002124CA"/>
    <w:rsid w:val="002172E3"/>
    <w:rsid w:val="00217634"/>
    <w:rsid w:val="0022117E"/>
    <w:rsid w:val="00221BB0"/>
    <w:rsid w:val="00223BE9"/>
    <w:rsid w:val="00223ED9"/>
    <w:rsid w:val="002251DA"/>
    <w:rsid w:val="00231453"/>
    <w:rsid w:val="00233C27"/>
    <w:rsid w:val="00233FF1"/>
    <w:rsid w:val="00237846"/>
    <w:rsid w:val="00244175"/>
    <w:rsid w:val="00244622"/>
    <w:rsid w:val="00244F46"/>
    <w:rsid w:val="00246A1D"/>
    <w:rsid w:val="00247E20"/>
    <w:rsid w:val="00252DB3"/>
    <w:rsid w:val="00262B2F"/>
    <w:rsid w:val="0026452E"/>
    <w:rsid w:val="0026699F"/>
    <w:rsid w:val="002711AC"/>
    <w:rsid w:val="0027265B"/>
    <w:rsid w:val="00272F36"/>
    <w:rsid w:val="00273253"/>
    <w:rsid w:val="002734CA"/>
    <w:rsid w:val="0027474F"/>
    <w:rsid w:val="00274C38"/>
    <w:rsid w:val="00274CA9"/>
    <w:rsid w:val="00275BB1"/>
    <w:rsid w:val="00283864"/>
    <w:rsid w:val="00287A4A"/>
    <w:rsid w:val="00296039"/>
    <w:rsid w:val="002968D3"/>
    <w:rsid w:val="002A127F"/>
    <w:rsid w:val="002A60E3"/>
    <w:rsid w:val="002A76DD"/>
    <w:rsid w:val="002B4230"/>
    <w:rsid w:val="002B67DC"/>
    <w:rsid w:val="002C0864"/>
    <w:rsid w:val="002C17C5"/>
    <w:rsid w:val="002C206A"/>
    <w:rsid w:val="002C5B5E"/>
    <w:rsid w:val="002C68B9"/>
    <w:rsid w:val="002D156F"/>
    <w:rsid w:val="002D4B75"/>
    <w:rsid w:val="002D6047"/>
    <w:rsid w:val="002E1A12"/>
    <w:rsid w:val="002E1C13"/>
    <w:rsid w:val="002E3D8E"/>
    <w:rsid w:val="002E4EC2"/>
    <w:rsid w:val="002E6D13"/>
    <w:rsid w:val="002F29A4"/>
    <w:rsid w:val="002F2F8E"/>
    <w:rsid w:val="002F6884"/>
    <w:rsid w:val="003029E4"/>
    <w:rsid w:val="0030432D"/>
    <w:rsid w:val="003145CA"/>
    <w:rsid w:val="003148C8"/>
    <w:rsid w:val="00327AFB"/>
    <w:rsid w:val="00330475"/>
    <w:rsid w:val="00330B0E"/>
    <w:rsid w:val="00330C73"/>
    <w:rsid w:val="00332FF5"/>
    <w:rsid w:val="003339B2"/>
    <w:rsid w:val="0033688C"/>
    <w:rsid w:val="00346914"/>
    <w:rsid w:val="003505EF"/>
    <w:rsid w:val="00350838"/>
    <w:rsid w:val="00351223"/>
    <w:rsid w:val="003556EB"/>
    <w:rsid w:val="003619A8"/>
    <w:rsid w:val="00362DB3"/>
    <w:rsid w:val="003770FA"/>
    <w:rsid w:val="0038748F"/>
    <w:rsid w:val="00391F0B"/>
    <w:rsid w:val="00393631"/>
    <w:rsid w:val="00395D7A"/>
    <w:rsid w:val="003B1487"/>
    <w:rsid w:val="003B7CFA"/>
    <w:rsid w:val="003C3708"/>
    <w:rsid w:val="003C6881"/>
    <w:rsid w:val="003D0D1D"/>
    <w:rsid w:val="003D3038"/>
    <w:rsid w:val="003D3201"/>
    <w:rsid w:val="003E1BEB"/>
    <w:rsid w:val="003E358E"/>
    <w:rsid w:val="003E3E00"/>
    <w:rsid w:val="003F322A"/>
    <w:rsid w:val="003F7324"/>
    <w:rsid w:val="003F7B6C"/>
    <w:rsid w:val="00400914"/>
    <w:rsid w:val="004013B3"/>
    <w:rsid w:val="0040344C"/>
    <w:rsid w:val="0040737B"/>
    <w:rsid w:val="00407E20"/>
    <w:rsid w:val="0041172A"/>
    <w:rsid w:val="00415C52"/>
    <w:rsid w:val="0041723A"/>
    <w:rsid w:val="00420071"/>
    <w:rsid w:val="004214C4"/>
    <w:rsid w:val="00422E54"/>
    <w:rsid w:val="004330E2"/>
    <w:rsid w:val="00435AF2"/>
    <w:rsid w:val="00435C4A"/>
    <w:rsid w:val="0043668C"/>
    <w:rsid w:val="00436A56"/>
    <w:rsid w:val="00436FD4"/>
    <w:rsid w:val="00443646"/>
    <w:rsid w:val="00447C71"/>
    <w:rsid w:val="004546C7"/>
    <w:rsid w:val="00463A2C"/>
    <w:rsid w:val="0046742B"/>
    <w:rsid w:val="00470774"/>
    <w:rsid w:val="00470944"/>
    <w:rsid w:val="00473797"/>
    <w:rsid w:val="00475A95"/>
    <w:rsid w:val="00480708"/>
    <w:rsid w:val="004826A7"/>
    <w:rsid w:val="00485880"/>
    <w:rsid w:val="00486881"/>
    <w:rsid w:val="00493FCE"/>
    <w:rsid w:val="00497300"/>
    <w:rsid w:val="004A3CC6"/>
    <w:rsid w:val="004A4717"/>
    <w:rsid w:val="004B3FAD"/>
    <w:rsid w:val="004C1998"/>
    <w:rsid w:val="004C6321"/>
    <w:rsid w:val="004C6C80"/>
    <w:rsid w:val="004C7065"/>
    <w:rsid w:val="004D32E7"/>
    <w:rsid w:val="004D5A88"/>
    <w:rsid w:val="004D6EDC"/>
    <w:rsid w:val="004E0582"/>
    <w:rsid w:val="004E22FF"/>
    <w:rsid w:val="004E2A64"/>
    <w:rsid w:val="004E2F0C"/>
    <w:rsid w:val="004E448B"/>
    <w:rsid w:val="004E62FE"/>
    <w:rsid w:val="004F08B8"/>
    <w:rsid w:val="004F0CF4"/>
    <w:rsid w:val="004F4046"/>
    <w:rsid w:val="004F5B99"/>
    <w:rsid w:val="0050034D"/>
    <w:rsid w:val="005025DA"/>
    <w:rsid w:val="0050264D"/>
    <w:rsid w:val="005042DB"/>
    <w:rsid w:val="00506373"/>
    <w:rsid w:val="00513BAC"/>
    <w:rsid w:val="005149BB"/>
    <w:rsid w:val="00520336"/>
    <w:rsid w:val="00521611"/>
    <w:rsid w:val="00523232"/>
    <w:rsid w:val="00523C88"/>
    <w:rsid w:val="005269F0"/>
    <w:rsid w:val="00531CC5"/>
    <w:rsid w:val="0053222F"/>
    <w:rsid w:val="005345E4"/>
    <w:rsid w:val="00534F35"/>
    <w:rsid w:val="00544F91"/>
    <w:rsid w:val="00550AAA"/>
    <w:rsid w:val="0055238F"/>
    <w:rsid w:val="00554656"/>
    <w:rsid w:val="00560F49"/>
    <w:rsid w:val="005611E8"/>
    <w:rsid w:val="00562D7F"/>
    <w:rsid w:val="0056508B"/>
    <w:rsid w:val="00565482"/>
    <w:rsid w:val="00566753"/>
    <w:rsid w:val="00566E31"/>
    <w:rsid w:val="00570233"/>
    <w:rsid w:val="00572DBA"/>
    <w:rsid w:val="00573F09"/>
    <w:rsid w:val="0057635C"/>
    <w:rsid w:val="005820E0"/>
    <w:rsid w:val="00582B93"/>
    <w:rsid w:val="005833C7"/>
    <w:rsid w:val="00590799"/>
    <w:rsid w:val="00591B94"/>
    <w:rsid w:val="00591E7C"/>
    <w:rsid w:val="0059406B"/>
    <w:rsid w:val="00595C20"/>
    <w:rsid w:val="00597732"/>
    <w:rsid w:val="005A6321"/>
    <w:rsid w:val="005B15E9"/>
    <w:rsid w:val="005B3894"/>
    <w:rsid w:val="005B4F40"/>
    <w:rsid w:val="005B6B9A"/>
    <w:rsid w:val="005B708C"/>
    <w:rsid w:val="005B712E"/>
    <w:rsid w:val="005B76B7"/>
    <w:rsid w:val="005B7E2A"/>
    <w:rsid w:val="005C1F48"/>
    <w:rsid w:val="005C5252"/>
    <w:rsid w:val="005C56D6"/>
    <w:rsid w:val="005C59D1"/>
    <w:rsid w:val="005D1561"/>
    <w:rsid w:val="005D240E"/>
    <w:rsid w:val="005D3F66"/>
    <w:rsid w:val="005E0060"/>
    <w:rsid w:val="005E032A"/>
    <w:rsid w:val="005E2186"/>
    <w:rsid w:val="005E757F"/>
    <w:rsid w:val="005F4583"/>
    <w:rsid w:val="005F63DC"/>
    <w:rsid w:val="005F7F5F"/>
    <w:rsid w:val="0060184C"/>
    <w:rsid w:val="006113A9"/>
    <w:rsid w:val="006116ED"/>
    <w:rsid w:val="00614796"/>
    <w:rsid w:val="00620D9E"/>
    <w:rsid w:val="00622AC7"/>
    <w:rsid w:val="00622C94"/>
    <w:rsid w:val="006233F5"/>
    <w:rsid w:val="00625318"/>
    <w:rsid w:val="006258E3"/>
    <w:rsid w:val="00626F51"/>
    <w:rsid w:val="006300C6"/>
    <w:rsid w:val="00631519"/>
    <w:rsid w:val="006343E0"/>
    <w:rsid w:val="00643AEC"/>
    <w:rsid w:val="00644C6D"/>
    <w:rsid w:val="0064605F"/>
    <w:rsid w:val="00647786"/>
    <w:rsid w:val="00647827"/>
    <w:rsid w:val="0065067A"/>
    <w:rsid w:val="00651D87"/>
    <w:rsid w:val="0065341D"/>
    <w:rsid w:val="00657AF8"/>
    <w:rsid w:val="00660263"/>
    <w:rsid w:val="00662258"/>
    <w:rsid w:val="00662604"/>
    <w:rsid w:val="00665EBF"/>
    <w:rsid w:val="006666CE"/>
    <w:rsid w:val="006669CA"/>
    <w:rsid w:val="00666CD3"/>
    <w:rsid w:val="00676542"/>
    <w:rsid w:val="006829C6"/>
    <w:rsid w:val="00682C3A"/>
    <w:rsid w:val="00682D86"/>
    <w:rsid w:val="00686335"/>
    <w:rsid w:val="006902AF"/>
    <w:rsid w:val="006A2A7F"/>
    <w:rsid w:val="006A3EC0"/>
    <w:rsid w:val="006A433B"/>
    <w:rsid w:val="006B1C3B"/>
    <w:rsid w:val="006C2C3A"/>
    <w:rsid w:val="006C6171"/>
    <w:rsid w:val="006D1FDD"/>
    <w:rsid w:val="006D31D9"/>
    <w:rsid w:val="006D352D"/>
    <w:rsid w:val="006E3564"/>
    <w:rsid w:val="006E5FB6"/>
    <w:rsid w:val="006E73E0"/>
    <w:rsid w:val="006F1F99"/>
    <w:rsid w:val="006F5CC9"/>
    <w:rsid w:val="006F6963"/>
    <w:rsid w:val="00701031"/>
    <w:rsid w:val="007021B2"/>
    <w:rsid w:val="007025FE"/>
    <w:rsid w:val="00705C99"/>
    <w:rsid w:val="00712407"/>
    <w:rsid w:val="00712772"/>
    <w:rsid w:val="00714093"/>
    <w:rsid w:val="00714B12"/>
    <w:rsid w:val="007175CF"/>
    <w:rsid w:val="007202B5"/>
    <w:rsid w:val="0072162C"/>
    <w:rsid w:val="007259CF"/>
    <w:rsid w:val="00725E40"/>
    <w:rsid w:val="00727233"/>
    <w:rsid w:val="007348C0"/>
    <w:rsid w:val="00735B2B"/>
    <w:rsid w:val="0073635C"/>
    <w:rsid w:val="00741ADC"/>
    <w:rsid w:val="00741F8A"/>
    <w:rsid w:val="00756134"/>
    <w:rsid w:val="00757BEC"/>
    <w:rsid w:val="00760EB4"/>
    <w:rsid w:val="00761459"/>
    <w:rsid w:val="0076221F"/>
    <w:rsid w:val="007623E4"/>
    <w:rsid w:val="00762BD1"/>
    <w:rsid w:val="007632E4"/>
    <w:rsid w:val="00764403"/>
    <w:rsid w:val="007647DB"/>
    <w:rsid w:val="007657DA"/>
    <w:rsid w:val="0077074A"/>
    <w:rsid w:val="00772CC0"/>
    <w:rsid w:val="007737B5"/>
    <w:rsid w:val="00780056"/>
    <w:rsid w:val="00783149"/>
    <w:rsid w:val="00784576"/>
    <w:rsid w:val="0078490E"/>
    <w:rsid w:val="0078514D"/>
    <w:rsid w:val="00785C1F"/>
    <w:rsid w:val="00794C02"/>
    <w:rsid w:val="007956E9"/>
    <w:rsid w:val="007959B7"/>
    <w:rsid w:val="00795D51"/>
    <w:rsid w:val="00797BAF"/>
    <w:rsid w:val="007B2080"/>
    <w:rsid w:val="007B2570"/>
    <w:rsid w:val="007B25D0"/>
    <w:rsid w:val="007B73DA"/>
    <w:rsid w:val="007C1CAD"/>
    <w:rsid w:val="007C3F69"/>
    <w:rsid w:val="007C5BF5"/>
    <w:rsid w:val="007D0DB8"/>
    <w:rsid w:val="007D2BAA"/>
    <w:rsid w:val="007E725E"/>
    <w:rsid w:val="007E7C40"/>
    <w:rsid w:val="007F226A"/>
    <w:rsid w:val="007F2438"/>
    <w:rsid w:val="00800B0B"/>
    <w:rsid w:val="0080367E"/>
    <w:rsid w:val="008037A4"/>
    <w:rsid w:val="00807EDA"/>
    <w:rsid w:val="00817342"/>
    <w:rsid w:val="00817470"/>
    <w:rsid w:val="00826B40"/>
    <w:rsid w:val="00827BBF"/>
    <w:rsid w:val="008308EF"/>
    <w:rsid w:val="008311A7"/>
    <w:rsid w:val="00831AB9"/>
    <w:rsid w:val="00833F4E"/>
    <w:rsid w:val="00834603"/>
    <w:rsid w:val="0083655F"/>
    <w:rsid w:val="008365B3"/>
    <w:rsid w:val="00836E03"/>
    <w:rsid w:val="00840DD4"/>
    <w:rsid w:val="00845D8C"/>
    <w:rsid w:val="00855E22"/>
    <w:rsid w:val="00857E4D"/>
    <w:rsid w:val="008607C1"/>
    <w:rsid w:val="00865464"/>
    <w:rsid w:val="008655EC"/>
    <w:rsid w:val="008657A8"/>
    <w:rsid w:val="00867024"/>
    <w:rsid w:val="008672D9"/>
    <w:rsid w:val="00867499"/>
    <w:rsid w:val="00871348"/>
    <w:rsid w:val="00871A08"/>
    <w:rsid w:val="00880FA3"/>
    <w:rsid w:val="00894D43"/>
    <w:rsid w:val="008A06E2"/>
    <w:rsid w:val="008A1B4D"/>
    <w:rsid w:val="008A5E63"/>
    <w:rsid w:val="008A6B27"/>
    <w:rsid w:val="008B273B"/>
    <w:rsid w:val="008B41FE"/>
    <w:rsid w:val="008B5E23"/>
    <w:rsid w:val="008B6145"/>
    <w:rsid w:val="008B6646"/>
    <w:rsid w:val="008C371F"/>
    <w:rsid w:val="008C3CFF"/>
    <w:rsid w:val="008C3D25"/>
    <w:rsid w:val="008C6742"/>
    <w:rsid w:val="008C7098"/>
    <w:rsid w:val="008C7266"/>
    <w:rsid w:val="008C7A06"/>
    <w:rsid w:val="008E056C"/>
    <w:rsid w:val="008E567F"/>
    <w:rsid w:val="008E616B"/>
    <w:rsid w:val="008F5AED"/>
    <w:rsid w:val="008F6DA6"/>
    <w:rsid w:val="009009EA"/>
    <w:rsid w:val="00902204"/>
    <w:rsid w:val="00902E11"/>
    <w:rsid w:val="00903279"/>
    <w:rsid w:val="00904BEB"/>
    <w:rsid w:val="00905290"/>
    <w:rsid w:val="00910F85"/>
    <w:rsid w:val="009140BE"/>
    <w:rsid w:val="00914482"/>
    <w:rsid w:val="00915E34"/>
    <w:rsid w:val="00916E7A"/>
    <w:rsid w:val="0092066B"/>
    <w:rsid w:val="009222C9"/>
    <w:rsid w:val="009322EB"/>
    <w:rsid w:val="0093453B"/>
    <w:rsid w:val="00940B46"/>
    <w:rsid w:val="00941DB7"/>
    <w:rsid w:val="00943B95"/>
    <w:rsid w:val="009561DE"/>
    <w:rsid w:val="009607F7"/>
    <w:rsid w:val="00963575"/>
    <w:rsid w:val="009659A4"/>
    <w:rsid w:val="0096655F"/>
    <w:rsid w:val="00967ECC"/>
    <w:rsid w:val="0097106B"/>
    <w:rsid w:val="009741F4"/>
    <w:rsid w:val="0097799D"/>
    <w:rsid w:val="00980A83"/>
    <w:rsid w:val="0098242B"/>
    <w:rsid w:val="00991456"/>
    <w:rsid w:val="00995984"/>
    <w:rsid w:val="00996E5C"/>
    <w:rsid w:val="009A0691"/>
    <w:rsid w:val="009A2D5A"/>
    <w:rsid w:val="009A3010"/>
    <w:rsid w:val="009A3A86"/>
    <w:rsid w:val="009A7338"/>
    <w:rsid w:val="009C13B2"/>
    <w:rsid w:val="009C1F80"/>
    <w:rsid w:val="009C3457"/>
    <w:rsid w:val="009C4064"/>
    <w:rsid w:val="009C5C0E"/>
    <w:rsid w:val="009D6576"/>
    <w:rsid w:val="009E1FFA"/>
    <w:rsid w:val="009E6BFC"/>
    <w:rsid w:val="009F442A"/>
    <w:rsid w:val="009F54D7"/>
    <w:rsid w:val="00A045D6"/>
    <w:rsid w:val="00A10039"/>
    <w:rsid w:val="00A11248"/>
    <w:rsid w:val="00A24143"/>
    <w:rsid w:val="00A31298"/>
    <w:rsid w:val="00A41F57"/>
    <w:rsid w:val="00A4750F"/>
    <w:rsid w:val="00A51F4B"/>
    <w:rsid w:val="00A605E3"/>
    <w:rsid w:val="00A62F5C"/>
    <w:rsid w:val="00A646CD"/>
    <w:rsid w:val="00A6592D"/>
    <w:rsid w:val="00A65ADA"/>
    <w:rsid w:val="00A756F3"/>
    <w:rsid w:val="00A820A9"/>
    <w:rsid w:val="00A8294A"/>
    <w:rsid w:val="00A86FC8"/>
    <w:rsid w:val="00A959AB"/>
    <w:rsid w:val="00A97DB3"/>
    <w:rsid w:val="00A97F11"/>
    <w:rsid w:val="00AA4BC5"/>
    <w:rsid w:val="00AA5785"/>
    <w:rsid w:val="00AB1E82"/>
    <w:rsid w:val="00AC3223"/>
    <w:rsid w:val="00AC4172"/>
    <w:rsid w:val="00AD0F1C"/>
    <w:rsid w:val="00AD40AC"/>
    <w:rsid w:val="00AD4AD5"/>
    <w:rsid w:val="00AD7D3D"/>
    <w:rsid w:val="00AE0142"/>
    <w:rsid w:val="00AE60F5"/>
    <w:rsid w:val="00AE6736"/>
    <w:rsid w:val="00AF1B81"/>
    <w:rsid w:val="00B06063"/>
    <w:rsid w:val="00B06FB7"/>
    <w:rsid w:val="00B103D2"/>
    <w:rsid w:val="00B11981"/>
    <w:rsid w:val="00B279F6"/>
    <w:rsid w:val="00B347C5"/>
    <w:rsid w:val="00B371F3"/>
    <w:rsid w:val="00B40A3A"/>
    <w:rsid w:val="00B42928"/>
    <w:rsid w:val="00B438A2"/>
    <w:rsid w:val="00B45599"/>
    <w:rsid w:val="00B514F7"/>
    <w:rsid w:val="00B516F7"/>
    <w:rsid w:val="00B52920"/>
    <w:rsid w:val="00B553B7"/>
    <w:rsid w:val="00B553D0"/>
    <w:rsid w:val="00B56781"/>
    <w:rsid w:val="00B56ACC"/>
    <w:rsid w:val="00B57345"/>
    <w:rsid w:val="00B6023E"/>
    <w:rsid w:val="00B723B8"/>
    <w:rsid w:val="00B732A2"/>
    <w:rsid w:val="00B74CD4"/>
    <w:rsid w:val="00B769A2"/>
    <w:rsid w:val="00B8023C"/>
    <w:rsid w:val="00B827AF"/>
    <w:rsid w:val="00B841AE"/>
    <w:rsid w:val="00B87A7E"/>
    <w:rsid w:val="00B95136"/>
    <w:rsid w:val="00B96B2A"/>
    <w:rsid w:val="00BA07F8"/>
    <w:rsid w:val="00BA4094"/>
    <w:rsid w:val="00BA5120"/>
    <w:rsid w:val="00BB0D06"/>
    <w:rsid w:val="00BB6A07"/>
    <w:rsid w:val="00BC2516"/>
    <w:rsid w:val="00BD734A"/>
    <w:rsid w:val="00BE203C"/>
    <w:rsid w:val="00BE48C3"/>
    <w:rsid w:val="00BE5EA0"/>
    <w:rsid w:val="00BE7206"/>
    <w:rsid w:val="00BE7ADA"/>
    <w:rsid w:val="00BF0DE4"/>
    <w:rsid w:val="00BF1879"/>
    <w:rsid w:val="00BF2556"/>
    <w:rsid w:val="00BF32FC"/>
    <w:rsid w:val="00BF333C"/>
    <w:rsid w:val="00BF7404"/>
    <w:rsid w:val="00C007EA"/>
    <w:rsid w:val="00C017D0"/>
    <w:rsid w:val="00C024C4"/>
    <w:rsid w:val="00C03817"/>
    <w:rsid w:val="00C04739"/>
    <w:rsid w:val="00C05EE2"/>
    <w:rsid w:val="00C0631F"/>
    <w:rsid w:val="00C11CB1"/>
    <w:rsid w:val="00C1533F"/>
    <w:rsid w:val="00C168C2"/>
    <w:rsid w:val="00C208BE"/>
    <w:rsid w:val="00C20C07"/>
    <w:rsid w:val="00C20D4F"/>
    <w:rsid w:val="00C224A0"/>
    <w:rsid w:val="00C227AE"/>
    <w:rsid w:val="00C235B7"/>
    <w:rsid w:val="00C306DF"/>
    <w:rsid w:val="00C33776"/>
    <w:rsid w:val="00C34F11"/>
    <w:rsid w:val="00C37B1F"/>
    <w:rsid w:val="00C41233"/>
    <w:rsid w:val="00C424F7"/>
    <w:rsid w:val="00C46C35"/>
    <w:rsid w:val="00C5094D"/>
    <w:rsid w:val="00C5413A"/>
    <w:rsid w:val="00C60A57"/>
    <w:rsid w:val="00C6739E"/>
    <w:rsid w:val="00C7020E"/>
    <w:rsid w:val="00C76B28"/>
    <w:rsid w:val="00C76D46"/>
    <w:rsid w:val="00C80C00"/>
    <w:rsid w:val="00C82031"/>
    <w:rsid w:val="00C95714"/>
    <w:rsid w:val="00C959A3"/>
    <w:rsid w:val="00CA09C3"/>
    <w:rsid w:val="00CA17E4"/>
    <w:rsid w:val="00CA4636"/>
    <w:rsid w:val="00CA7983"/>
    <w:rsid w:val="00CB1549"/>
    <w:rsid w:val="00CB1CBC"/>
    <w:rsid w:val="00CB7282"/>
    <w:rsid w:val="00CB73C5"/>
    <w:rsid w:val="00CC3007"/>
    <w:rsid w:val="00CC3017"/>
    <w:rsid w:val="00CC44AF"/>
    <w:rsid w:val="00CC7218"/>
    <w:rsid w:val="00CC7AE4"/>
    <w:rsid w:val="00CC7D67"/>
    <w:rsid w:val="00CD29FB"/>
    <w:rsid w:val="00CE58C7"/>
    <w:rsid w:val="00CE5C4C"/>
    <w:rsid w:val="00CE6451"/>
    <w:rsid w:val="00CE7517"/>
    <w:rsid w:val="00CE7AD7"/>
    <w:rsid w:val="00CF2086"/>
    <w:rsid w:val="00CF371F"/>
    <w:rsid w:val="00CF373E"/>
    <w:rsid w:val="00CF5E40"/>
    <w:rsid w:val="00CF688F"/>
    <w:rsid w:val="00D0192E"/>
    <w:rsid w:val="00D01AE0"/>
    <w:rsid w:val="00D042F9"/>
    <w:rsid w:val="00D05066"/>
    <w:rsid w:val="00D05E58"/>
    <w:rsid w:val="00D06F25"/>
    <w:rsid w:val="00D13818"/>
    <w:rsid w:val="00D13839"/>
    <w:rsid w:val="00D151A8"/>
    <w:rsid w:val="00D2075A"/>
    <w:rsid w:val="00D24B94"/>
    <w:rsid w:val="00D2781F"/>
    <w:rsid w:val="00D35C49"/>
    <w:rsid w:val="00D42763"/>
    <w:rsid w:val="00D42BE5"/>
    <w:rsid w:val="00D4609F"/>
    <w:rsid w:val="00D5010C"/>
    <w:rsid w:val="00D50A0C"/>
    <w:rsid w:val="00D54F99"/>
    <w:rsid w:val="00D557B5"/>
    <w:rsid w:val="00D565BB"/>
    <w:rsid w:val="00D568E8"/>
    <w:rsid w:val="00D571F2"/>
    <w:rsid w:val="00D6427B"/>
    <w:rsid w:val="00D66826"/>
    <w:rsid w:val="00D70C98"/>
    <w:rsid w:val="00D732CA"/>
    <w:rsid w:val="00D8180F"/>
    <w:rsid w:val="00D836B0"/>
    <w:rsid w:val="00D855E7"/>
    <w:rsid w:val="00D86186"/>
    <w:rsid w:val="00D8790E"/>
    <w:rsid w:val="00D900F0"/>
    <w:rsid w:val="00D92B18"/>
    <w:rsid w:val="00D936CA"/>
    <w:rsid w:val="00D93890"/>
    <w:rsid w:val="00DA15CA"/>
    <w:rsid w:val="00DA5914"/>
    <w:rsid w:val="00DA5D51"/>
    <w:rsid w:val="00DB0393"/>
    <w:rsid w:val="00DB33D8"/>
    <w:rsid w:val="00DB72EB"/>
    <w:rsid w:val="00DC08F2"/>
    <w:rsid w:val="00DC18EB"/>
    <w:rsid w:val="00DC636E"/>
    <w:rsid w:val="00DC6939"/>
    <w:rsid w:val="00DD1B4B"/>
    <w:rsid w:val="00DD22AC"/>
    <w:rsid w:val="00DD2CEA"/>
    <w:rsid w:val="00DD5293"/>
    <w:rsid w:val="00DD5925"/>
    <w:rsid w:val="00DD6049"/>
    <w:rsid w:val="00DE320E"/>
    <w:rsid w:val="00E0013B"/>
    <w:rsid w:val="00E012BF"/>
    <w:rsid w:val="00E02D9F"/>
    <w:rsid w:val="00E03AEF"/>
    <w:rsid w:val="00E0705D"/>
    <w:rsid w:val="00E131F4"/>
    <w:rsid w:val="00E153FD"/>
    <w:rsid w:val="00E20EFC"/>
    <w:rsid w:val="00E27C5F"/>
    <w:rsid w:val="00E3177E"/>
    <w:rsid w:val="00E325C2"/>
    <w:rsid w:val="00E33957"/>
    <w:rsid w:val="00E33CB5"/>
    <w:rsid w:val="00E37F94"/>
    <w:rsid w:val="00E41C5B"/>
    <w:rsid w:val="00E41E44"/>
    <w:rsid w:val="00E43C96"/>
    <w:rsid w:val="00E530D3"/>
    <w:rsid w:val="00E568B4"/>
    <w:rsid w:val="00E6389F"/>
    <w:rsid w:val="00E728B2"/>
    <w:rsid w:val="00E74DAB"/>
    <w:rsid w:val="00E767DB"/>
    <w:rsid w:val="00E77B21"/>
    <w:rsid w:val="00E806B9"/>
    <w:rsid w:val="00E80A97"/>
    <w:rsid w:val="00E8334F"/>
    <w:rsid w:val="00E87F7D"/>
    <w:rsid w:val="00E90555"/>
    <w:rsid w:val="00E91738"/>
    <w:rsid w:val="00E92FD1"/>
    <w:rsid w:val="00E9464C"/>
    <w:rsid w:val="00E9631B"/>
    <w:rsid w:val="00E9639E"/>
    <w:rsid w:val="00E96908"/>
    <w:rsid w:val="00E97614"/>
    <w:rsid w:val="00EA0359"/>
    <w:rsid w:val="00EA08ED"/>
    <w:rsid w:val="00EA3088"/>
    <w:rsid w:val="00EA5831"/>
    <w:rsid w:val="00EA6A4F"/>
    <w:rsid w:val="00EA7230"/>
    <w:rsid w:val="00EA74A3"/>
    <w:rsid w:val="00EC2DE9"/>
    <w:rsid w:val="00EC6ECD"/>
    <w:rsid w:val="00ED02DC"/>
    <w:rsid w:val="00ED0C11"/>
    <w:rsid w:val="00ED680B"/>
    <w:rsid w:val="00EE5E45"/>
    <w:rsid w:val="00EF09DE"/>
    <w:rsid w:val="00EF6D62"/>
    <w:rsid w:val="00F017C4"/>
    <w:rsid w:val="00F01F40"/>
    <w:rsid w:val="00F04F70"/>
    <w:rsid w:val="00F13E19"/>
    <w:rsid w:val="00F20E30"/>
    <w:rsid w:val="00F230E6"/>
    <w:rsid w:val="00F262FA"/>
    <w:rsid w:val="00F34EA7"/>
    <w:rsid w:val="00F360BE"/>
    <w:rsid w:val="00F4581A"/>
    <w:rsid w:val="00F467A3"/>
    <w:rsid w:val="00F470F5"/>
    <w:rsid w:val="00F55689"/>
    <w:rsid w:val="00F63C13"/>
    <w:rsid w:val="00F65C96"/>
    <w:rsid w:val="00F674B3"/>
    <w:rsid w:val="00F707CC"/>
    <w:rsid w:val="00F71722"/>
    <w:rsid w:val="00F82A4F"/>
    <w:rsid w:val="00F86971"/>
    <w:rsid w:val="00F87301"/>
    <w:rsid w:val="00F8737C"/>
    <w:rsid w:val="00F90766"/>
    <w:rsid w:val="00F91BB5"/>
    <w:rsid w:val="00F95C47"/>
    <w:rsid w:val="00FC4C74"/>
    <w:rsid w:val="00FC6E5B"/>
    <w:rsid w:val="00FD0448"/>
    <w:rsid w:val="00FD0D63"/>
    <w:rsid w:val="00FD1287"/>
    <w:rsid w:val="00FD38F3"/>
    <w:rsid w:val="00FD6792"/>
    <w:rsid w:val="00FE1171"/>
    <w:rsid w:val="00FE1BB3"/>
    <w:rsid w:val="00FE506C"/>
    <w:rsid w:val="00FE7601"/>
    <w:rsid w:val="00FF5EBB"/>
    <w:rsid w:val="00FF61A1"/>
    <w:rsid w:val="00FF6788"/>
    <w:rsid w:val="00FF6854"/>
    <w:rsid w:val="00FF6E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EB3AD"/>
  <w15:docId w15:val="{1763B284-7FBA-4132-B379-543F99C0B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879"/>
    <w:pPr>
      <w:spacing w:after="200" w:line="480" w:lineRule="auto"/>
    </w:pPr>
    <w:rPr>
      <w:rFonts w:ascii="Times New Roman" w:hAnsi="Times New Roman"/>
      <w:sz w:val="24"/>
    </w:rPr>
  </w:style>
  <w:style w:type="paragraph" w:styleId="Heading1">
    <w:name w:val="heading 1"/>
    <w:basedOn w:val="Normal"/>
    <w:next w:val="Normal"/>
    <w:link w:val="Heading1Char"/>
    <w:uiPriority w:val="9"/>
    <w:qFormat/>
    <w:rsid w:val="00BF1879"/>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BF1879"/>
    <w:pPr>
      <w:keepNext/>
      <w:keepLines/>
      <w:spacing w:before="72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1879"/>
    <w:pPr>
      <w:keepNext/>
      <w:keepLines/>
      <w:spacing w:before="280" w:after="24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BF1879"/>
    <w:pPr>
      <w:keepNext/>
      <w:keepLines/>
      <w:spacing w:before="200" w:after="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87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BF187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F187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F1879"/>
    <w:rPr>
      <w:rFonts w:ascii="Times New Roman" w:eastAsiaTheme="majorEastAsia" w:hAnsi="Times New Roman" w:cstheme="majorBidi"/>
      <w:b/>
      <w:bCs/>
      <w:i/>
      <w:iCs/>
      <w:sz w:val="24"/>
    </w:rPr>
  </w:style>
  <w:style w:type="paragraph" w:styleId="TOCHeading">
    <w:name w:val="TOC Heading"/>
    <w:basedOn w:val="Heading1"/>
    <w:next w:val="Normal"/>
    <w:uiPriority w:val="39"/>
    <w:unhideWhenUsed/>
    <w:qFormat/>
    <w:rsid w:val="00BF1879"/>
    <w:pPr>
      <w:spacing w:line="259" w:lineRule="auto"/>
      <w:outlineLvl w:val="9"/>
    </w:pPr>
  </w:style>
  <w:style w:type="paragraph" w:styleId="TOC1">
    <w:name w:val="toc 1"/>
    <w:basedOn w:val="Normal"/>
    <w:next w:val="Normal"/>
    <w:autoRedefine/>
    <w:uiPriority w:val="39"/>
    <w:unhideWhenUsed/>
    <w:rsid w:val="00BF1879"/>
    <w:pPr>
      <w:spacing w:after="100"/>
    </w:pPr>
  </w:style>
  <w:style w:type="paragraph" w:styleId="TOC2">
    <w:name w:val="toc 2"/>
    <w:basedOn w:val="Normal"/>
    <w:next w:val="Normal"/>
    <w:autoRedefine/>
    <w:uiPriority w:val="39"/>
    <w:unhideWhenUsed/>
    <w:rsid w:val="00BF1879"/>
    <w:pPr>
      <w:spacing w:after="100"/>
      <w:ind w:left="220"/>
    </w:pPr>
  </w:style>
  <w:style w:type="character" w:styleId="Hyperlink">
    <w:name w:val="Hyperlink"/>
    <w:basedOn w:val="DefaultParagraphFont"/>
    <w:uiPriority w:val="99"/>
    <w:unhideWhenUsed/>
    <w:rsid w:val="00BF1879"/>
    <w:rPr>
      <w:color w:val="0563C1" w:themeColor="hyperlink"/>
      <w:u w:val="single"/>
    </w:rPr>
  </w:style>
  <w:style w:type="paragraph" w:customStyle="1" w:styleId="Default">
    <w:name w:val="Default"/>
    <w:rsid w:val="00BF1879"/>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F1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1879"/>
    <w:rPr>
      <w:rFonts w:ascii="Tahoma" w:hAnsi="Tahoma" w:cs="Tahoma"/>
      <w:sz w:val="16"/>
      <w:szCs w:val="16"/>
    </w:rPr>
  </w:style>
  <w:style w:type="paragraph" w:customStyle="1" w:styleId="EndNoteBibliographyTitle">
    <w:name w:val="EndNote Bibliography Title"/>
    <w:basedOn w:val="Normal"/>
    <w:link w:val="EndNoteBibliographyTitleChar"/>
    <w:rsid w:val="00BF1879"/>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BF1879"/>
    <w:rPr>
      <w:rFonts w:ascii="Times New Roman" w:hAnsi="Times New Roman" w:cs="Times New Roman"/>
      <w:noProof/>
      <w:sz w:val="24"/>
    </w:rPr>
  </w:style>
  <w:style w:type="paragraph" w:customStyle="1" w:styleId="EndNoteBibliography">
    <w:name w:val="EndNote Bibliography"/>
    <w:basedOn w:val="Normal"/>
    <w:link w:val="EndNoteBibliographyChar"/>
    <w:rsid w:val="00BF1879"/>
    <w:pPr>
      <w:spacing w:line="240" w:lineRule="auto"/>
      <w:ind w:firstLine="720"/>
    </w:pPr>
    <w:rPr>
      <w:rFonts w:cs="Times New Roman"/>
    </w:rPr>
  </w:style>
  <w:style w:type="character" w:customStyle="1" w:styleId="EndNoteBibliographyChar">
    <w:name w:val="EndNote Bibliography Char"/>
    <w:basedOn w:val="DefaultParagraphFont"/>
    <w:link w:val="EndNoteBibliography"/>
    <w:rsid w:val="00BF1879"/>
    <w:rPr>
      <w:rFonts w:ascii="Times New Roman" w:hAnsi="Times New Roman" w:cs="Times New Roman"/>
      <w:sz w:val="24"/>
    </w:rPr>
  </w:style>
  <w:style w:type="paragraph" w:styleId="TOC3">
    <w:name w:val="toc 3"/>
    <w:basedOn w:val="Normal"/>
    <w:next w:val="Normal"/>
    <w:autoRedefine/>
    <w:uiPriority w:val="39"/>
    <w:unhideWhenUsed/>
    <w:rsid w:val="00BF1879"/>
    <w:pPr>
      <w:spacing w:after="100"/>
      <w:ind w:left="440"/>
    </w:pPr>
  </w:style>
  <w:style w:type="paragraph" w:styleId="ListParagraph">
    <w:name w:val="List Paragraph"/>
    <w:basedOn w:val="Normal"/>
    <w:link w:val="ListParagraphChar"/>
    <w:uiPriority w:val="34"/>
    <w:qFormat/>
    <w:rsid w:val="00BF1879"/>
    <w:pPr>
      <w:ind w:left="720"/>
      <w:contextualSpacing/>
    </w:pPr>
  </w:style>
  <w:style w:type="paragraph" w:styleId="Header">
    <w:name w:val="header"/>
    <w:basedOn w:val="Normal"/>
    <w:link w:val="HeaderChar"/>
    <w:uiPriority w:val="99"/>
    <w:unhideWhenUsed/>
    <w:rsid w:val="00BF1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879"/>
    <w:rPr>
      <w:rFonts w:ascii="Times New Roman" w:hAnsi="Times New Roman"/>
      <w:sz w:val="24"/>
    </w:rPr>
  </w:style>
  <w:style w:type="paragraph" w:styleId="Footer">
    <w:name w:val="footer"/>
    <w:basedOn w:val="Normal"/>
    <w:link w:val="FooterChar"/>
    <w:uiPriority w:val="99"/>
    <w:unhideWhenUsed/>
    <w:rsid w:val="00BF1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879"/>
    <w:rPr>
      <w:rFonts w:ascii="Times New Roman" w:hAnsi="Times New Roman"/>
      <w:sz w:val="24"/>
    </w:rPr>
  </w:style>
  <w:style w:type="character" w:styleId="PlaceholderText">
    <w:name w:val="Placeholder Text"/>
    <w:basedOn w:val="DefaultParagraphFont"/>
    <w:uiPriority w:val="99"/>
    <w:semiHidden/>
    <w:rsid w:val="00BF1879"/>
    <w:rPr>
      <w:color w:val="808080"/>
    </w:rPr>
  </w:style>
  <w:style w:type="character" w:customStyle="1" w:styleId="ListParagraphChar">
    <w:name w:val="List Paragraph Char"/>
    <w:basedOn w:val="DefaultParagraphFont"/>
    <w:link w:val="ListParagraph"/>
    <w:uiPriority w:val="34"/>
    <w:rsid w:val="00BF1879"/>
    <w:rPr>
      <w:rFonts w:ascii="Times New Roman" w:hAnsi="Times New Roman"/>
      <w:sz w:val="24"/>
    </w:rPr>
  </w:style>
  <w:style w:type="character" w:styleId="CommentReference">
    <w:name w:val="annotation reference"/>
    <w:basedOn w:val="DefaultParagraphFont"/>
    <w:uiPriority w:val="99"/>
    <w:semiHidden/>
    <w:unhideWhenUsed/>
    <w:rsid w:val="00BF1879"/>
    <w:rPr>
      <w:sz w:val="16"/>
      <w:szCs w:val="16"/>
    </w:rPr>
  </w:style>
  <w:style w:type="paragraph" w:styleId="CommentText">
    <w:name w:val="annotation text"/>
    <w:basedOn w:val="Normal"/>
    <w:link w:val="CommentTextChar"/>
    <w:uiPriority w:val="99"/>
    <w:semiHidden/>
    <w:unhideWhenUsed/>
    <w:rsid w:val="00BF1879"/>
    <w:pPr>
      <w:spacing w:line="240" w:lineRule="auto"/>
    </w:pPr>
    <w:rPr>
      <w:sz w:val="20"/>
      <w:szCs w:val="20"/>
    </w:rPr>
  </w:style>
  <w:style w:type="character" w:customStyle="1" w:styleId="CommentTextChar">
    <w:name w:val="Comment Text Char"/>
    <w:basedOn w:val="DefaultParagraphFont"/>
    <w:link w:val="CommentText"/>
    <w:uiPriority w:val="99"/>
    <w:semiHidden/>
    <w:rsid w:val="00BF187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F1879"/>
    <w:rPr>
      <w:b/>
      <w:bCs/>
    </w:rPr>
  </w:style>
  <w:style w:type="character" w:customStyle="1" w:styleId="CommentSubjectChar">
    <w:name w:val="Comment Subject Char"/>
    <w:basedOn w:val="CommentTextChar"/>
    <w:link w:val="CommentSubject"/>
    <w:uiPriority w:val="99"/>
    <w:semiHidden/>
    <w:rsid w:val="00BF1879"/>
    <w:rPr>
      <w:rFonts w:ascii="Times New Roman" w:hAnsi="Times New Roman"/>
      <w:b/>
      <w:bCs/>
      <w:sz w:val="20"/>
      <w:szCs w:val="20"/>
    </w:rPr>
  </w:style>
  <w:style w:type="paragraph" w:styleId="NoSpacing">
    <w:name w:val="No Spacing"/>
    <w:uiPriority w:val="1"/>
    <w:qFormat/>
    <w:rsid w:val="00BF1879"/>
    <w:pPr>
      <w:spacing w:after="0" w:line="240" w:lineRule="auto"/>
    </w:pPr>
    <w:rPr>
      <w:rFonts w:ascii="Times New Roman" w:hAnsi="Times New Roman"/>
      <w:sz w:val="24"/>
    </w:rPr>
  </w:style>
  <w:style w:type="paragraph" w:styleId="NormalWeb">
    <w:name w:val="Normal (Web)"/>
    <w:basedOn w:val="Normal"/>
    <w:uiPriority w:val="99"/>
    <w:unhideWhenUsed/>
    <w:rsid w:val="00BF1879"/>
    <w:rPr>
      <w:rFonts w:cs="Times New Roman"/>
      <w:szCs w:val="24"/>
    </w:rPr>
  </w:style>
  <w:style w:type="table" w:customStyle="1" w:styleId="PlainTable21">
    <w:name w:val="Plain Table 21"/>
    <w:basedOn w:val="TableNormal"/>
    <w:next w:val="PlainTable22"/>
    <w:uiPriority w:val="42"/>
    <w:rsid w:val="00BF1879"/>
    <w:pPr>
      <w:spacing w:after="0" w:line="240" w:lineRule="auto"/>
    </w:p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2">
    <w:name w:val="Plain Table 22"/>
    <w:basedOn w:val="TableNormal"/>
    <w:uiPriority w:val="42"/>
    <w:rsid w:val="00BF187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BF1879"/>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BF1879"/>
    <w:pPr>
      <w:spacing w:after="0"/>
    </w:pPr>
  </w:style>
  <w:style w:type="paragraph" w:styleId="Revision">
    <w:name w:val="Revision"/>
    <w:hidden/>
    <w:uiPriority w:val="99"/>
    <w:semiHidden/>
    <w:rsid w:val="004E0582"/>
    <w:pPr>
      <w:spacing w:after="0" w:line="240" w:lineRule="auto"/>
    </w:pPr>
    <w:rPr>
      <w:rFonts w:ascii="Times New Roman" w:hAnsi="Times New Roman"/>
      <w:sz w:val="24"/>
    </w:rPr>
  </w:style>
  <w:style w:type="character" w:styleId="Emphasis">
    <w:name w:val="Emphasis"/>
    <w:basedOn w:val="DefaultParagraphFont"/>
    <w:uiPriority w:val="20"/>
    <w:qFormat/>
    <w:rsid w:val="00DB0393"/>
    <w:rPr>
      <w:i/>
      <w:iCs/>
    </w:rPr>
  </w:style>
  <w:style w:type="table" w:customStyle="1" w:styleId="PlainTable221">
    <w:name w:val="Plain Table 221"/>
    <w:basedOn w:val="TableNormal"/>
    <w:next w:val="PlainTable22"/>
    <w:uiPriority w:val="42"/>
    <w:rsid w:val="00B438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D70C98"/>
  </w:style>
  <w:style w:type="paragraph" w:customStyle="1" w:styleId="xmsonormal">
    <w:name w:val="x_msonormal"/>
    <w:basedOn w:val="Normal"/>
    <w:uiPriority w:val="99"/>
    <w:semiHidden/>
    <w:rsid w:val="00735B2B"/>
    <w:pPr>
      <w:spacing w:after="0" w:line="240" w:lineRule="auto"/>
    </w:pPr>
    <w:rPr>
      <w:rFonts w:ascii="Calibri" w:hAnsi="Calibri" w:cs="Calibri"/>
      <w:sz w:val="22"/>
    </w:rPr>
  </w:style>
  <w:style w:type="character" w:styleId="UnresolvedMention">
    <w:name w:val="Unresolved Mention"/>
    <w:basedOn w:val="DefaultParagraphFont"/>
    <w:uiPriority w:val="99"/>
    <w:semiHidden/>
    <w:unhideWhenUsed/>
    <w:rsid w:val="00EE5E45"/>
    <w:rPr>
      <w:color w:val="605E5C"/>
      <w:shd w:val="clear" w:color="auto" w:fill="E1DFDD"/>
    </w:rPr>
  </w:style>
  <w:style w:type="character" w:customStyle="1" w:styleId="hgkelc">
    <w:name w:val="hgkelc"/>
    <w:basedOn w:val="DefaultParagraphFont"/>
    <w:rsid w:val="00F360BE"/>
  </w:style>
  <w:style w:type="character" w:customStyle="1" w:styleId="jpfdse">
    <w:name w:val="jpfdse"/>
    <w:basedOn w:val="DefaultParagraphFont"/>
    <w:rsid w:val="00F360BE"/>
  </w:style>
  <w:style w:type="character" w:styleId="Strong">
    <w:name w:val="Strong"/>
    <w:basedOn w:val="DefaultParagraphFont"/>
    <w:uiPriority w:val="22"/>
    <w:qFormat/>
    <w:rsid w:val="00F360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64428">
      <w:bodyDiv w:val="1"/>
      <w:marLeft w:val="0"/>
      <w:marRight w:val="0"/>
      <w:marTop w:val="0"/>
      <w:marBottom w:val="0"/>
      <w:divBdr>
        <w:top w:val="none" w:sz="0" w:space="0" w:color="auto"/>
        <w:left w:val="none" w:sz="0" w:space="0" w:color="auto"/>
        <w:bottom w:val="none" w:sz="0" w:space="0" w:color="auto"/>
        <w:right w:val="none" w:sz="0" w:space="0" w:color="auto"/>
      </w:divBdr>
      <w:divsChild>
        <w:div w:id="773745351">
          <w:marLeft w:val="0"/>
          <w:marRight w:val="0"/>
          <w:marTop w:val="0"/>
          <w:marBottom w:val="0"/>
          <w:divBdr>
            <w:top w:val="none" w:sz="0" w:space="0" w:color="auto"/>
            <w:left w:val="none" w:sz="0" w:space="0" w:color="auto"/>
            <w:bottom w:val="none" w:sz="0" w:space="0" w:color="auto"/>
            <w:right w:val="none" w:sz="0" w:space="0" w:color="auto"/>
          </w:divBdr>
          <w:divsChild>
            <w:div w:id="55904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7194">
      <w:bodyDiv w:val="1"/>
      <w:marLeft w:val="0"/>
      <w:marRight w:val="0"/>
      <w:marTop w:val="0"/>
      <w:marBottom w:val="0"/>
      <w:divBdr>
        <w:top w:val="none" w:sz="0" w:space="0" w:color="auto"/>
        <w:left w:val="none" w:sz="0" w:space="0" w:color="auto"/>
        <w:bottom w:val="none" w:sz="0" w:space="0" w:color="auto"/>
        <w:right w:val="none" w:sz="0" w:space="0" w:color="auto"/>
      </w:divBdr>
    </w:div>
    <w:div w:id="243145086">
      <w:bodyDiv w:val="1"/>
      <w:marLeft w:val="0"/>
      <w:marRight w:val="0"/>
      <w:marTop w:val="0"/>
      <w:marBottom w:val="0"/>
      <w:divBdr>
        <w:top w:val="none" w:sz="0" w:space="0" w:color="auto"/>
        <w:left w:val="none" w:sz="0" w:space="0" w:color="auto"/>
        <w:bottom w:val="none" w:sz="0" w:space="0" w:color="auto"/>
        <w:right w:val="none" w:sz="0" w:space="0" w:color="auto"/>
      </w:divBdr>
    </w:div>
    <w:div w:id="544681416">
      <w:bodyDiv w:val="1"/>
      <w:marLeft w:val="0"/>
      <w:marRight w:val="0"/>
      <w:marTop w:val="0"/>
      <w:marBottom w:val="0"/>
      <w:divBdr>
        <w:top w:val="none" w:sz="0" w:space="0" w:color="auto"/>
        <w:left w:val="none" w:sz="0" w:space="0" w:color="auto"/>
        <w:bottom w:val="none" w:sz="0" w:space="0" w:color="auto"/>
        <w:right w:val="none" w:sz="0" w:space="0" w:color="auto"/>
      </w:divBdr>
    </w:div>
    <w:div w:id="590697773">
      <w:bodyDiv w:val="1"/>
      <w:marLeft w:val="0"/>
      <w:marRight w:val="0"/>
      <w:marTop w:val="0"/>
      <w:marBottom w:val="0"/>
      <w:divBdr>
        <w:top w:val="none" w:sz="0" w:space="0" w:color="auto"/>
        <w:left w:val="none" w:sz="0" w:space="0" w:color="auto"/>
        <w:bottom w:val="none" w:sz="0" w:space="0" w:color="auto"/>
        <w:right w:val="none" w:sz="0" w:space="0" w:color="auto"/>
      </w:divBdr>
    </w:div>
    <w:div w:id="714817209">
      <w:bodyDiv w:val="1"/>
      <w:marLeft w:val="0"/>
      <w:marRight w:val="0"/>
      <w:marTop w:val="0"/>
      <w:marBottom w:val="0"/>
      <w:divBdr>
        <w:top w:val="none" w:sz="0" w:space="0" w:color="auto"/>
        <w:left w:val="none" w:sz="0" w:space="0" w:color="auto"/>
        <w:bottom w:val="none" w:sz="0" w:space="0" w:color="auto"/>
        <w:right w:val="none" w:sz="0" w:space="0" w:color="auto"/>
      </w:divBdr>
    </w:div>
    <w:div w:id="727071323">
      <w:bodyDiv w:val="1"/>
      <w:marLeft w:val="0"/>
      <w:marRight w:val="0"/>
      <w:marTop w:val="0"/>
      <w:marBottom w:val="0"/>
      <w:divBdr>
        <w:top w:val="none" w:sz="0" w:space="0" w:color="auto"/>
        <w:left w:val="none" w:sz="0" w:space="0" w:color="auto"/>
        <w:bottom w:val="none" w:sz="0" w:space="0" w:color="auto"/>
        <w:right w:val="none" w:sz="0" w:space="0" w:color="auto"/>
      </w:divBdr>
    </w:div>
    <w:div w:id="936906990">
      <w:bodyDiv w:val="1"/>
      <w:marLeft w:val="0"/>
      <w:marRight w:val="0"/>
      <w:marTop w:val="0"/>
      <w:marBottom w:val="0"/>
      <w:divBdr>
        <w:top w:val="none" w:sz="0" w:space="0" w:color="auto"/>
        <w:left w:val="none" w:sz="0" w:space="0" w:color="auto"/>
        <w:bottom w:val="none" w:sz="0" w:space="0" w:color="auto"/>
        <w:right w:val="none" w:sz="0" w:space="0" w:color="auto"/>
      </w:divBdr>
    </w:div>
    <w:div w:id="998188184">
      <w:bodyDiv w:val="1"/>
      <w:marLeft w:val="0"/>
      <w:marRight w:val="0"/>
      <w:marTop w:val="0"/>
      <w:marBottom w:val="0"/>
      <w:divBdr>
        <w:top w:val="none" w:sz="0" w:space="0" w:color="auto"/>
        <w:left w:val="none" w:sz="0" w:space="0" w:color="auto"/>
        <w:bottom w:val="none" w:sz="0" w:space="0" w:color="auto"/>
        <w:right w:val="none" w:sz="0" w:space="0" w:color="auto"/>
      </w:divBdr>
    </w:div>
    <w:div w:id="1041709115">
      <w:bodyDiv w:val="1"/>
      <w:marLeft w:val="0"/>
      <w:marRight w:val="0"/>
      <w:marTop w:val="0"/>
      <w:marBottom w:val="0"/>
      <w:divBdr>
        <w:top w:val="none" w:sz="0" w:space="0" w:color="auto"/>
        <w:left w:val="none" w:sz="0" w:space="0" w:color="auto"/>
        <w:bottom w:val="none" w:sz="0" w:space="0" w:color="auto"/>
        <w:right w:val="none" w:sz="0" w:space="0" w:color="auto"/>
      </w:divBdr>
    </w:div>
    <w:div w:id="1103306499">
      <w:bodyDiv w:val="1"/>
      <w:marLeft w:val="0"/>
      <w:marRight w:val="0"/>
      <w:marTop w:val="0"/>
      <w:marBottom w:val="0"/>
      <w:divBdr>
        <w:top w:val="none" w:sz="0" w:space="0" w:color="auto"/>
        <w:left w:val="none" w:sz="0" w:space="0" w:color="auto"/>
        <w:bottom w:val="none" w:sz="0" w:space="0" w:color="auto"/>
        <w:right w:val="none" w:sz="0" w:space="0" w:color="auto"/>
      </w:divBdr>
    </w:div>
    <w:div w:id="1347512608">
      <w:bodyDiv w:val="1"/>
      <w:marLeft w:val="0"/>
      <w:marRight w:val="0"/>
      <w:marTop w:val="0"/>
      <w:marBottom w:val="0"/>
      <w:divBdr>
        <w:top w:val="none" w:sz="0" w:space="0" w:color="auto"/>
        <w:left w:val="none" w:sz="0" w:space="0" w:color="auto"/>
        <w:bottom w:val="none" w:sz="0" w:space="0" w:color="auto"/>
        <w:right w:val="none" w:sz="0" w:space="0" w:color="auto"/>
      </w:divBdr>
    </w:div>
    <w:div w:id="1577012072">
      <w:bodyDiv w:val="1"/>
      <w:marLeft w:val="0"/>
      <w:marRight w:val="0"/>
      <w:marTop w:val="0"/>
      <w:marBottom w:val="0"/>
      <w:divBdr>
        <w:top w:val="none" w:sz="0" w:space="0" w:color="auto"/>
        <w:left w:val="none" w:sz="0" w:space="0" w:color="auto"/>
        <w:bottom w:val="none" w:sz="0" w:space="0" w:color="auto"/>
        <w:right w:val="none" w:sz="0" w:space="0" w:color="auto"/>
      </w:divBdr>
    </w:div>
    <w:div w:id="1779445976">
      <w:bodyDiv w:val="1"/>
      <w:marLeft w:val="0"/>
      <w:marRight w:val="0"/>
      <w:marTop w:val="0"/>
      <w:marBottom w:val="0"/>
      <w:divBdr>
        <w:top w:val="none" w:sz="0" w:space="0" w:color="auto"/>
        <w:left w:val="none" w:sz="0" w:space="0" w:color="auto"/>
        <w:bottom w:val="none" w:sz="0" w:space="0" w:color="auto"/>
        <w:right w:val="none" w:sz="0" w:space="0" w:color="auto"/>
      </w:divBdr>
    </w:div>
    <w:div w:id="2014647636">
      <w:bodyDiv w:val="1"/>
      <w:marLeft w:val="0"/>
      <w:marRight w:val="0"/>
      <w:marTop w:val="0"/>
      <w:marBottom w:val="0"/>
      <w:divBdr>
        <w:top w:val="none" w:sz="0" w:space="0" w:color="auto"/>
        <w:left w:val="none" w:sz="0" w:space="0" w:color="auto"/>
        <w:bottom w:val="none" w:sz="0" w:space="0" w:color="auto"/>
        <w:right w:val="none" w:sz="0" w:space="0" w:color="auto"/>
      </w:divBdr>
    </w:div>
    <w:div w:id="2059236716">
      <w:bodyDiv w:val="1"/>
      <w:marLeft w:val="0"/>
      <w:marRight w:val="0"/>
      <w:marTop w:val="0"/>
      <w:marBottom w:val="0"/>
      <w:divBdr>
        <w:top w:val="none" w:sz="0" w:space="0" w:color="auto"/>
        <w:left w:val="none" w:sz="0" w:space="0" w:color="auto"/>
        <w:bottom w:val="none" w:sz="0" w:space="0" w:color="auto"/>
        <w:right w:val="none" w:sz="0" w:space="0" w:color="auto"/>
      </w:divBdr>
    </w:div>
    <w:div w:id="21447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84FBA-3F8F-474E-9A94-4AF96663A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30</Pages>
  <Words>14368</Words>
  <Characters>81902</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University of Nebraska-Lincoln</Company>
  <LinksUpToDate>false</LinksUpToDate>
  <CharactersWithSpaces>96078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Bender</dc:creator>
  <cp:keywords/>
  <dc:description/>
  <cp:lastModifiedBy>Ghadermazi,Parsa</cp:lastModifiedBy>
  <cp:revision>4</cp:revision>
  <cp:lastPrinted>2020-09-11T15:23:00Z</cp:lastPrinted>
  <dcterms:created xsi:type="dcterms:W3CDTF">2022-05-24T23:25:00Z</dcterms:created>
  <dcterms:modified xsi:type="dcterms:W3CDTF">2022-05-24T23:38:00Z</dcterms:modified>
</cp:coreProperties>
</file>